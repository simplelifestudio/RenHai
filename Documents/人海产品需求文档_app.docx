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D0C20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326704FD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35371DD3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1E7FFF2C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2F6CF475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01EAEC32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2C73FCC7" w14:textId="77777777" w:rsidR="00393B7D" w:rsidRDefault="00D3178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人海</w:t>
      </w:r>
      <w:r w:rsidR="008B6C46">
        <w:rPr>
          <w:rFonts w:hint="eastAsia"/>
          <w:b/>
          <w:sz w:val="32"/>
          <w:szCs w:val="32"/>
          <w:lang w:eastAsia="zh-CN"/>
        </w:rPr>
        <w:t>产品</w:t>
      </w:r>
      <w:r>
        <w:rPr>
          <w:rFonts w:hint="eastAsia"/>
          <w:b/>
          <w:sz w:val="32"/>
          <w:szCs w:val="32"/>
          <w:lang w:eastAsia="zh-CN"/>
        </w:rPr>
        <w:t>需求</w:t>
      </w:r>
      <w:r w:rsidR="008B6C46">
        <w:rPr>
          <w:rFonts w:hint="eastAsia"/>
          <w:b/>
          <w:sz w:val="32"/>
          <w:szCs w:val="32"/>
          <w:lang w:eastAsia="zh-CN"/>
        </w:rPr>
        <w:t>文档</w:t>
      </w:r>
    </w:p>
    <w:p w14:paraId="78B52420" w14:textId="77777777" w:rsidR="000342B9" w:rsidRPr="00A9055E" w:rsidRDefault="000342B9" w:rsidP="000342B9">
      <w:pPr>
        <w:jc w:val="center"/>
        <w:rPr>
          <w:b/>
          <w:sz w:val="32"/>
          <w:szCs w:val="32"/>
          <w:lang w:eastAsia="zh-CN"/>
        </w:rPr>
      </w:pPr>
    </w:p>
    <w:p w14:paraId="5837DB8E" w14:textId="77777777" w:rsidR="00393B7D" w:rsidRDefault="000342B9" w:rsidP="000342B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proofErr w:type="spellStart"/>
      <w:r w:rsidR="008F3DA4">
        <w:rPr>
          <w:b/>
          <w:sz w:val="32"/>
          <w:szCs w:val="32"/>
        </w:rPr>
        <w:t>App</w:t>
      </w:r>
      <w:r>
        <w:rPr>
          <w:rFonts w:hint="eastAsia"/>
          <w:b/>
          <w:sz w:val="32"/>
          <w:szCs w:val="32"/>
        </w:rPr>
        <w:t>部分</w:t>
      </w:r>
      <w:proofErr w:type="spellEnd"/>
      <w:r>
        <w:rPr>
          <w:rFonts w:hint="eastAsia"/>
          <w:b/>
          <w:sz w:val="32"/>
          <w:szCs w:val="32"/>
        </w:rPr>
        <w:t>)</w:t>
      </w:r>
    </w:p>
    <w:p w14:paraId="71EEC135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6F76FA4C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426D331D" w14:textId="77777777" w:rsidR="00A9055E" w:rsidRDefault="00A9055E" w:rsidP="000342B9">
      <w:pPr>
        <w:jc w:val="center"/>
        <w:rPr>
          <w:b/>
          <w:sz w:val="32"/>
          <w:szCs w:val="32"/>
        </w:rPr>
      </w:pPr>
    </w:p>
    <w:p w14:paraId="724EC2F6" w14:textId="77777777" w:rsidR="00A9055E" w:rsidRDefault="00A9055E" w:rsidP="000342B9">
      <w:pPr>
        <w:jc w:val="center"/>
        <w:rPr>
          <w:rFonts w:hint="eastAsia"/>
          <w:b/>
          <w:sz w:val="32"/>
          <w:szCs w:val="32"/>
          <w:lang w:eastAsia="zh-CN"/>
        </w:rPr>
      </w:pPr>
    </w:p>
    <w:p w14:paraId="529A58FE" w14:textId="77777777" w:rsidR="000342B9" w:rsidRDefault="000342B9" w:rsidP="000342B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870"/>
      </w:tblGrid>
      <w:tr w:rsidR="000342B9" w14:paraId="2827C916" w14:textId="77777777" w:rsidTr="000342B9">
        <w:tc>
          <w:tcPr>
            <w:tcW w:w="3652" w:type="dxa"/>
          </w:tcPr>
          <w:p w14:paraId="0654EB68" w14:textId="77777777" w:rsidR="000342B9" w:rsidRPr="000342B9" w:rsidRDefault="000342B9" w:rsidP="000342B9">
            <w:pPr>
              <w:jc w:val="righ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</w:t>
            </w:r>
            <w:proofErr w:type="spellEnd"/>
            <w:r w:rsidRPr="000342B9">
              <w:rPr>
                <w:rFonts w:hint="eastAsia"/>
                <w:szCs w:val="21"/>
              </w:rPr>
              <w:t>：</w:t>
            </w:r>
          </w:p>
        </w:tc>
        <w:tc>
          <w:tcPr>
            <w:tcW w:w="4870" w:type="dxa"/>
          </w:tcPr>
          <w:p w14:paraId="02D7B42D" w14:textId="157C274E" w:rsidR="000342B9" w:rsidRPr="000342B9" w:rsidRDefault="000342B9" w:rsidP="00220B6D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0.</w:t>
            </w:r>
            <w:r w:rsidR="002A4108">
              <w:rPr>
                <w:rFonts w:hint="eastAsia"/>
                <w:szCs w:val="21"/>
                <w:lang w:eastAsia="zh-CN"/>
              </w:rPr>
              <w:t>1</w:t>
            </w:r>
          </w:p>
        </w:tc>
      </w:tr>
      <w:tr w:rsidR="000342B9" w14:paraId="31AF768D" w14:textId="77777777" w:rsidTr="000342B9">
        <w:tc>
          <w:tcPr>
            <w:tcW w:w="3652" w:type="dxa"/>
          </w:tcPr>
          <w:p w14:paraId="195A2751" w14:textId="77777777" w:rsidR="000342B9" w:rsidRPr="000342B9" w:rsidRDefault="000342B9" w:rsidP="000342B9">
            <w:pPr>
              <w:jc w:val="righ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最后更新时间</w:t>
            </w:r>
            <w:proofErr w:type="spellEnd"/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4870" w:type="dxa"/>
          </w:tcPr>
          <w:p w14:paraId="32A2FC22" w14:textId="19CFB723" w:rsidR="000342B9" w:rsidRPr="000342B9" w:rsidRDefault="000342B9" w:rsidP="00E623DE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2013-0</w:t>
            </w:r>
            <w:r w:rsidR="008D01B0">
              <w:rPr>
                <w:rFonts w:hint="eastAsia"/>
                <w:szCs w:val="21"/>
                <w:lang w:eastAsia="zh-CN"/>
              </w:rPr>
              <w:t>8-</w:t>
            </w:r>
            <w:r w:rsidR="00220B6D">
              <w:rPr>
                <w:rFonts w:hint="eastAsia"/>
                <w:szCs w:val="21"/>
                <w:lang w:eastAsia="zh-CN"/>
              </w:rPr>
              <w:t>1</w:t>
            </w:r>
            <w:r w:rsidR="00E623DE">
              <w:rPr>
                <w:szCs w:val="21"/>
                <w:lang w:eastAsia="zh-CN"/>
              </w:rPr>
              <w:t>2</w:t>
            </w:r>
          </w:p>
        </w:tc>
      </w:tr>
      <w:tr w:rsidR="00A9055E" w14:paraId="672C05DF" w14:textId="77777777" w:rsidTr="000342B9">
        <w:tc>
          <w:tcPr>
            <w:tcW w:w="3652" w:type="dxa"/>
          </w:tcPr>
          <w:p w14:paraId="3363BCAA" w14:textId="77777777" w:rsidR="00A9055E" w:rsidRDefault="00A9055E" w:rsidP="000342B9">
            <w:pPr>
              <w:jc w:val="righ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文档链接</w:t>
            </w:r>
            <w:proofErr w:type="spellEnd"/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4870" w:type="dxa"/>
          </w:tcPr>
          <w:p w14:paraId="14499D80" w14:textId="77777777"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14:paraId="1EEA3C11" w14:textId="77777777" w:rsidR="000342B9" w:rsidRDefault="000342B9" w:rsidP="000342B9">
      <w:pPr>
        <w:jc w:val="center"/>
        <w:rPr>
          <w:b/>
          <w:sz w:val="32"/>
          <w:szCs w:val="32"/>
        </w:rPr>
      </w:pPr>
    </w:p>
    <w:p w14:paraId="1B0F1BEA" w14:textId="77777777" w:rsidR="00755F89" w:rsidRDefault="00755F89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bookmarkStart w:id="0" w:name="_Toc197673454"/>
      <w:r>
        <w:rPr>
          <w:lang w:eastAsia="zh-CN"/>
        </w:rPr>
        <w:br w:type="page"/>
      </w:r>
    </w:p>
    <w:bookmarkEnd w:id="0" w:displacedByCustomXml="next"/>
    <w:bookmarkStart w:id="1" w:name="_Toc197673455" w:displacedByCustomXml="next"/>
    <w:bookmarkStart w:id="2" w:name="_Toc258238667" w:displacedByCustomXml="next"/>
    <w:bookmarkStart w:id="3" w:name="_Toc3536387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689967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DAE9B47" w14:textId="77777777" w:rsidR="00755F89" w:rsidRDefault="00755F89" w:rsidP="00755F89">
          <w:pPr>
            <w:pStyle w:val="TOC"/>
            <w:numPr>
              <w:ilvl w:val="0"/>
              <w:numId w:val="0"/>
            </w:numPr>
            <w:ind w:left="420" w:hanging="420"/>
            <w:jc w:val="center"/>
            <w:rPr>
              <w:sz w:val="36"/>
              <w:lang w:val="zh-CN" w:eastAsia="zh-CN"/>
            </w:rPr>
          </w:pPr>
          <w:r w:rsidRPr="00755F89">
            <w:rPr>
              <w:sz w:val="36"/>
              <w:lang w:val="zh-CN" w:eastAsia="zh-CN"/>
            </w:rPr>
            <w:t>目</w:t>
          </w:r>
          <w:r w:rsidRPr="00755F89">
            <w:rPr>
              <w:sz w:val="36"/>
              <w:lang w:val="zh-CN"/>
            </w:rPr>
            <w:t>录</w:t>
          </w:r>
        </w:p>
        <w:p w14:paraId="680E771D" w14:textId="77777777" w:rsidR="00D014F5" w:rsidRDefault="00066F6E">
          <w:pPr>
            <w:pStyle w:val="11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sz w:val="36"/>
              <w:lang w:val="zh-CN" w:eastAsia="zh-CN"/>
            </w:rPr>
            <w:fldChar w:fldCharType="begin"/>
          </w:r>
          <w:r w:rsidR="00755F89" w:rsidRPr="00F348E2">
            <w:rPr>
              <w:sz w:val="36"/>
              <w:lang w:val="zh-CN" w:eastAsia="zh-CN"/>
            </w:rPr>
            <w:instrText xml:space="preserve"> </w:instrText>
          </w:r>
          <w:r w:rsidR="00755F89">
            <w:rPr>
              <w:lang w:eastAsia="zh-CN"/>
            </w:rPr>
            <w:instrText xml:space="preserve">TOC \o "1-3" \h \z \u </w:instrText>
          </w:r>
          <w:r>
            <w:rPr>
              <w:lang w:eastAsia="zh-CN"/>
            </w:rPr>
            <w:fldChar w:fldCharType="separate"/>
          </w:r>
          <w:r w:rsidR="00D014F5" w:rsidRPr="00537DE2">
            <w:rPr>
              <w:rFonts w:hint="eastAsia"/>
              <w:noProof/>
              <w:lang w:val="zh-CN"/>
            </w:rPr>
            <w:t>图表目录</w:t>
          </w:r>
          <w:r w:rsidR="00D014F5">
            <w:rPr>
              <w:noProof/>
            </w:rPr>
            <w:tab/>
          </w:r>
          <w:r w:rsidR="00D014F5">
            <w:rPr>
              <w:noProof/>
            </w:rPr>
            <w:fldChar w:fldCharType="begin"/>
          </w:r>
          <w:r w:rsidR="00D014F5">
            <w:rPr>
              <w:noProof/>
            </w:rPr>
            <w:instrText xml:space="preserve"> PAGEREF _Toc237924732 \h </w:instrText>
          </w:r>
          <w:r w:rsidR="00D014F5">
            <w:rPr>
              <w:noProof/>
            </w:rPr>
          </w:r>
          <w:r w:rsidR="00D014F5">
            <w:rPr>
              <w:noProof/>
            </w:rPr>
            <w:fldChar w:fldCharType="separate"/>
          </w:r>
          <w:r w:rsidR="00D014F5">
            <w:rPr>
              <w:noProof/>
            </w:rPr>
            <w:t>2</w:t>
          </w:r>
          <w:r w:rsidR="00D014F5">
            <w:rPr>
              <w:noProof/>
            </w:rPr>
            <w:fldChar w:fldCharType="end"/>
          </w:r>
        </w:p>
        <w:p w14:paraId="0DFC946A" w14:textId="77777777" w:rsidR="00D014F5" w:rsidRDefault="00D014F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 w:rsidRPr="00537DE2">
            <w:rPr>
              <w:rFonts w:ascii="黑体" w:eastAsia="黑体" w:hint="eastAsia"/>
              <w:noProof/>
            </w:rPr>
            <w:t>修订历史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D66A2B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B3CE4A" w14:textId="77777777" w:rsidR="00D014F5" w:rsidRDefault="00D014F5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1.1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文档范围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FD981E" w14:textId="77777777" w:rsidR="00D014F5" w:rsidRDefault="00D014F5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1.2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面向读者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C18951" w14:textId="77777777" w:rsidR="00D014F5" w:rsidRDefault="00D014F5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1.3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名词解释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BDE123" w14:textId="77777777" w:rsidR="00D014F5" w:rsidRDefault="00D014F5">
          <w:pPr>
            <w:pStyle w:val="21"/>
            <w:tabs>
              <w:tab w:val="left" w:pos="584"/>
              <w:tab w:val="right" w:leader="dot" w:pos="8296"/>
            </w:tabs>
            <w:rPr>
              <w:noProof/>
              <w:kern w:val="2"/>
              <w:sz w:val="24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1.4</w:t>
          </w:r>
          <w:r>
            <w:rPr>
              <w:noProof/>
              <w:kern w:val="2"/>
              <w:sz w:val="24"/>
              <w:szCs w:val="24"/>
              <w:lang w:eastAsia="zh-CN" w:bidi="ar-SA"/>
            </w:rPr>
            <w:tab/>
          </w:r>
          <w:r>
            <w:rPr>
              <w:rFonts w:hint="eastAsia"/>
              <w:noProof/>
            </w:rPr>
            <w:t>术语说明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72C72A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2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异常管理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4F9317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3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网络管理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CAA482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4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设备管理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15F02E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5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服务器管理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AC168F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6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视频聊天管理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EA63EA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7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配置管理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07B423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8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日志管理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96A264" w14:textId="77777777" w:rsidR="00D014F5" w:rsidRDefault="00D014F5">
          <w:pPr>
            <w:pStyle w:val="11"/>
            <w:tabs>
              <w:tab w:val="left" w:pos="427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</w:pPr>
          <w:r>
            <w:rPr>
              <w:noProof/>
              <w:lang w:eastAsia="zh-CN"/>
            </w:rPr>
            <w:t>9</w:t>
          </w:r>
          <w:r>
            <w:rPr>
              <w:rFonts w:asciiTheme="minorHAnsi" w:hAnsiTheme="minorHAnsi"/>
              <w:b w:val="0"/>
              <w:noProof/>
              <w:color w:val="auto"/>
              <w:kern w:val="2"/>
              <w:szCs w:val="24"/>
              <w:lang w:eastAsia="zh-CN" w:bidi="ar-SA"/>
            </w:rPr>
            <w:tab/>
          </w:r>
          <w:r>
            <w:rPr>
              <w:rFonts w:hint="eastAsia"/>
              <w:noProof/>
              <w:lang w:eastAsia="zh-CN"/>
            </w:rPr>
            <w:t>备选需求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_Toc237924746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4540668" w14:textId="77777777" w:rsidR="00755F89" w:rsidRDefault="00066F6E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3686B992" w14:textId="77777777" w:rsidR="00755F89" w:rsidRDefault="00755F89" w:rsidP="00755F89">
      <w:pPr>
        <w:rPr>
          <w:lang w:eastAsia="zh-CN"/>
        </w:rPr>
      </w:pPr>
    </w:p>
    <w:p w14:paraId="6989DE31" w14:textId="77777777" w:rsidR="00755F89" w:rsidRPr="00755F89" w:rsidRDefault="00755F89" w:rsidP="00755F89">
      <w:pPr>
        <w:pStyle w:val="1"/>
        <w:numPr>
          <w:ilvl w:val="0"/>
          <w:numId w:val="0"/>
        </w:numPr>
        <w:ind w:left="420" w:hanging="420"/>
        <w:jc w:val="center"/>
        <w:rPr>
          <w:lang w:val="zh-CN"/>
        </w:rPr>
      </w:pPr>
      <w:bookmarkStart w:id="4" w:name="_Toc237924732"/>
      <w:proofErr w:type="spellStart"/>
      <w:r w:rsidRPr="00755F89">
        <w:rPr>
          <w:rFonts w:hint="eastAsia"/>
          <w:lang w:val="zh-CN"/>
        </w:rPr>
        <w:t>图表目录</w:t>
      </w:r>
      <w:bookmarkEnd w:id="4"/>
      <w:proofErr w:type="spellEnd"/>
    </w:p>
    <w:p w14:paraId="16B8756F" w14:textId="77777777" w:rsidR="00005855" w:rsidRDefault="00066F6E">
      <w:pPr>
        <w:pStyle w:val="11"/>
        <w:tabs>
          <w:tab w:val="left" w:pos="872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Cs w:val="24"/>
          <w:lang w:eastAsia="zh-CN" w:bidi="ar-SA"/>
        </w:rPr>
      </w:pPr>
      <w:r w:rsidRPr="00755F89">
        <w:rPr>
          <w:sz w:val="20"/>
          <w:lang w:eastAsia="zh-CN"/>
        </w:rPr>
        <w:fldChar w:fldCharType="begin"/>
      </w:r>
      <w:r w:rsidR="00755F89" w:rsidRPr="00755F89">
        <w:rPr>
          <w:sz w:val="20"/>
          <w:lang w:eastAsia="zh-CN"/>
        </w:rPr>
        <w:instrText xml:space="preserve"> </w:instrText>
      </w:r>
      <w:r w:rsidR="00755F89" w:rsidRPr="00755F89">
        <w:rPr>
          <w:rFonts w:hint="eastAsia"/>
          <w:sz w:val="20"/>
          <w:lang w:eastAsia="zh-CN"/>
        </w:rPr>
        <w:instrText>TOC \h \z \u \t "</w:instrText>
      </w:r>
      <w:r w:rsidR="00755F89" w:rsidRPr="00755F89">
        <w:rPr>
          <w:rFonts w:hint="eastAsia"/>
          <w:sz w:val="20"/>
          <w:lang w:eastAsia="zh-CN"/>
        </w:rPr>
        <w:instrText>标题</w:instrText>
      </w:r>
      <w:r w:rsidR="00755F89" w:rsidRPr="00755F89">
        <w:rPr>
          <w:rFonts w:hint="eastAsia"/>
          <w:sz w:val="20"/>
          <w:lang w:eastAsia="zh-CN"/>
        </w:rPr>
        <w:instrText xml:space="preserve"> 9,1"</w:instrText>
      </w:r>
      <w:r w:rsidR="00755F89" w:rsidRPr="00755F89">
        <w:rPr>
          <w:sz w:val="20"/>
          <w:lang w:eastAsia="zh-CN"/>
        </w:rPr>
        <w:instrText xml:space="preserve"> </w:instrText>
      </w:r>
      <w:r w:rsidRPr="00755F89">
        <w:rPr>
          <w:sz w:val="20"/>
          <w:lang w:eastAsia="zh-CN"/>
        </w:rPr>
        <w:fldChar w:fldCharType="separate"/>
      </w:r>
      <w:bookmarkStart w:id="5" w:name="_GoBack"/>
      <w:bookmarkEnd w:id="5"/>
      <w:r w:rsidR="00005855">
        <w:rPr>
          <w:rFonts w:hint="eastAsia"/>
          <w:noProof/>
        </w:rPr>
        <w:t>图</w:t>
      </w:r>
      <w:r w:rsidR="00005855">
        <w:rPr>
          <w:rFonts w:hint="eastAsia"/>
          <w:noProof/>
        </w:rPr>
        <w:t>01.</w:t>
      </w:r>
      <w:r w:rsidR="00005855">
        <w:rPr>
          <w:rFonts w:asciiTheme="minorHAnsi" w:hAnsiTheme="minorHAnsi"/>
          <w:b w:val="0"/>
          <w:noProof/>
          <w:color w:val="auto"/>
          <w:kern w:val="2"/>
          <w:szCs w:val="24"/>
          <w:lang w:eastAsia="zh-CN" w:bidi="ar-SA"/>
        </w:rPr>
        <w:tab/>
      </w:r>
      <w:r w:rsidR="00005855">
        <w:rPr>
          <w:rFonts w:hint="eastAsia"/>
          <w:noProof/>
        </w:rPr>
        <w:t>人海</w:t>
      </w:r>
      <w:r w:rsidR="00005855">
        <w:rPr>
          <w:noProof/>
        </w:rPr>
        <w:t>App</w:t>
      </w:r>
      <w:r w:rsidR="00005855">
        <w:rPr>
          <w:rFonts w:hint="eastAsia"/>
          <w:noProof/>
        </w:rPr>
        <w:t>端概念理解图</w:t>
      </w:r>
      <w:r w:rsidR="00005855">
        <w:rPr>
          <w:noProof/>
        </w:rPr>
        <w:tab/>
      </w:r>
      <w:r w:rsidR="00005855">
        <w:rPr>
          <w:noProof/>
        </w:rPr>
        <w:fldChar w:fldCharType="begin"/>
      </w:r>
      <w:r w:rsidR="00005855">
        <w:rPr>
          <w:noProof/>
        </w:rPr>
        <w:instrText xml:space="preserve"> PAGEREF _Toc237924747 \h </w:instrText>
      </w:r>
      <w:r w:rsidR="00005855">
        <w:rPr>
          <w:noProof/>
        </w:rPr>
      </w:r>
      <w:r w:rsidR="00005855">
        <w:rPr>
          <w:noProof/>
        </w:rPr>
        <w:fldChar w:fldCharType="separate"/>
      </w:r>
      <w:r w:rsidR="00005855">
        <w:rPr>
          <w:noProof/>
        </w:rPr>
        <w:t>4</w:t>
      </w:r>
      <w:r w:rsidR="00005855">
        <w:rPr>
          <w:noProof/>
        </w:rPr>
        <w:fldChar w:fldCharType="end"/>
      </w:r>
    </w:p>
    <w:p w14:paraId="4BE09663" w14:textId="77777777" w:rsidR="00755F89" w:rsidRPr="00755F89" w:rsidRDefault="00066F6E" w:rsidP="00755F89">
      <w:pPr>
        <w:rPr>
          <w:lang w:eastAsia="zh-CN"/>
        </w:rPr>
      </w:pPr>
      <w:r w:rsidRPr="00755F89">
        <w:rPr>
          <w:sz w:val="18"/>
          <w:lang w:eastAsia="zh-CN"/>
        </w:rPr>
        <w:fldChar w:fldCharType="end"/>
      </w:r>
    </w:p>
    <w:p w14:paraId="01F620C5" w14:textId="77777777" w:rsidR="00755F89" w:rsidRDefault="00755F89">
      <w:pPr>
        <w:ind w:firstLine="360"/>
        <w:rPr>
          <w:rFonts w:ascii="黑体" w:eastAsia="黑体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rFonts w:ascii="黑体" w:eastAsia="黑体"/>
        </w:rPr>
        <w:br w:type="page"/>
      </w:r>
    </w:p>
    <w:p w14:paraId="5A53E002" w14:textId="77777777" w:rsidR="00E0315F" w:rsidRPr="00B656D3" w:rsidRDefault="00E0315F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6" w:name="_Toc237924733"/>
      <w:proofErr w:type="spellStart"/>
      <w:r w:rsidRPr="00B656D3">
        <w:rPr>
          <w:rFonts w:ascii="黑体" w:eastAsia="黑体" w:hint="eastAsia"/>
        </w:rPr>
        <w:lastRenderedPageBreak/>
        <w:t>修订历史</w:t>
      </w:r>
      <w:bookmarkEnd w:id="3"/>
      <w:bookmarkEnd w:id="2"/>
      <w:bookmarkEnd w:id="1"/>
      <w:bookmarkEnd w:id="6"/>
      <w:proofErr w:type="spellEnd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14:paraId="228474BD" w14:textId="77777777" w:rsidTr="00D7093F">
        <w:trPr>
          <w:jc w:val="center"/>
        </w:trPr>
        <w:tc>
          <w:tcPr>
            <w:tcW w:w="1823" w:type="dxa"/>
            <w:shd w:val="clear" w:color="auto" w:fill="B6DDE8" w:themeFill="accent5" w:themeFillTint="66"/>
          </w:tcPr>
          <w:p w14:paraId="5EC5A0A4" w14:textId="77777777" w:rsidR="003E1B6D" w:rsidRPr="00B3513D" w:rsidRDefault="003E1B6D" w:rsidP="00B3513D">
            <w:pPr>
              <w:jc w:val="center"/>
              <w:rPr>
                <w:b/>
              </w:rPr>
            </w:pPr>
            <w:proofErr w:type="spellStart"/>
            <w:r w:rsidRPr="00B3513D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818" w:type="dxa"/>
            <w:shd w:val="clear" w:color="auto" w:fill="B6DDE8" w:themeFill="accent5" w:themeFillTint="66"/>
          </w:tcPr>
          <w:p w14:paraId="5EB0A458" w14:textId="77777777" w:rsidR="003E1B6D" w:rsidRPr="0089219A" w:rsidRDefault="003E1B6D" w:rsidP="00B3513D">
            <w:pPr>
              <w:jc w:val="center"/>
              <w:rPr>
                <w:b/>
              </w:rPr>
            </w:pPr>
            <w:proofErr w:type="spellStart"/>
            <w:r w:rsidRPr="0089219A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4176" w:type="dxa"/>
            <w:shd w:val="clear" w:color="auto" w:fill="B6DDE8" w:themeFill="accent5" w:themeFillTint="66"/>
          </w:tcPr>
          <w:p w14:paraId="399DABF8" w14:textId="77777777" w:rsidR="003E1B6D" w:rsidRPr="0089219A" w:rsidRDefault="003E1B6D" w:rsidP="00B3513D">
            <w:pPr>
              <w:jc w:val="center"/>
              <w:rPr>
                <w:b/>
              </w:rPr>
            </w:pPr>
            <w:proofErr w:type="spellStart"/>
            <w:r w:rsidRPr="0089219A"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1529" w:type="dxa"/>
            <w:shd w:val="clear" w:color="auto" w:fill="B6DDE8" w:themeFill="accent5" w:themeFillTint="66"/>
          </w:tcPr>
          <w:p w14:paraId="70DB276D" w14:textId="77777777" w:rsidR="003E1B6D" w:rsidRPr="0089219A" w:rsidRDefault="003E1B6D" w:rsidP="00B3513D">
            <w:pPr>
              <w:jc w:val="center"/>
              <w:rPr>
                <w:b/>
              </w:rPr>
            </w:pPr>
            <w:proofErr w:type="spellStart"/>
            <w:r w:rsidRPr="0089219A"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E1B6D" w:rsidRPr="00220B6D" w14:paraId="3DE57098" w14:textId="77777777" w:rsidTr="00220B6D">
        <w:trPr>
          <w:jc w:val="center"/>
        </w:trPr>
        <w:tc>
          <w:tcPr>
            <w:tcW w:w="1823" w:type="dxa"/>
            <w:vAlign w:val="center"/>
          </w:tcPr>
          <w:p w14:paraId="4E7F3F1E" w14:textId="22C8A9AA" w:rsidR="003E1B6D" w:rsidRPr="00220B6D" w:rsidRDefault="008960F6" w:rsidP="001F4F7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2013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7C5387"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8D01B0" w:rsidRP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8</w:t>
            </w:r>
            <w:r w:rsidR="00220B6D">
              <w:rPr>
                <w:rFonts w:ascii="Arial" w:hAnsi="Arial" w:cs="Arial" w:hint="eastAsia"/>
                <w:sz w:val="20"/>
                <w:szCs w:val="20"/>
                <w:lang w:eastAsia="zh-CN"/>
              </w:rPr>
              <w:t>-</w:t>
            </w:r>
            <w:r w:rsidR="001F4F7D">
              <w:rPr>
                <w:rFonts w:ascii="Arial" w:hAnsi="Arial" w:cs="Arial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818" w:type="dxa"/>
            <w:vAlign w:val="center"/>
          </w:tcPr>
          <w:p w14:paraId="02A52E2E" w14:textId="77777777" w:rsidR="003E1B6D" w:rsidRPr="00220B6D" w:rsidRDefault="00D761E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0B6D">
              <w:rPr>
                <w:rFonts w:ascii="Arial" w:hAnsi="Arial" w:cs="Arial"/>
                <w:sz w:val="20"/>
                <w:szCs w:val="20"/>
              </w:rPr>
              <w:t>0</w:t>
            </w:r>
            <w:r w:rsidR="00B656D3" w:rsidRPr="00220B6D">
              <w:rPr>
                <w:rFonts w:ascii="Arial" w:hAnsi="Arial" w:cs="Arial"/>
                <w:sz w:val="20"/>
                <w:szCs w:val="20"/>
              </w:rPr>
              <w:t>.</w:t>
            </w:r>
            <w:r w:rsidRPr="00220B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76" w:type="dxa"/>
            <w:vAlign w:val="center"/>
          </w:tcPr>
          <w:p w14:paraId="15E94ABE" w14:textId="77777777" w:rsidR="003E1B6D" w:rsidRPr="00220B6D" w:rsidRDefault="00A919B0" w:rsidP="00220B6D">
            <w:pPr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 w:rsidRPr="00220B6D">
              <w:rPr>
                <w:rFonts w:hint="eastAsia"/>
                <w:sz w:val="20"/>
                <w:szCs w:val="20"/>
              </w:rPr>
              <w:t>初稿</w:t>
            </w:r>
            <w:proofErr w:type="spellEnd"/>
          </w:p>
        </w:tc>
        <w:tc>
          <w:tcPr>
            <w:tcW w:w="1529" w:type="dxa"/>
            <w:vAlign w:val="center"/>
          </w:tcPr>
          <w:p w14:paraId="31E51F10" w14:textId="4F1CA83D" w:rsidR="003E1B6D" w:rsidRPr="00220B6D" w:rsidRDefault="00702F0C" w:rsidP="00220B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</w:t>
            </w:r>
          </w:p>
        </w:tc>
      </w:tr>
      <w:tr w:rsidR="007C5387" w:rsidRPr="00220B6D" w14:paraId="43059128" w14:textId="77777777" w:rsidTr="00220B6D">
        <w:trPr>
          <w:jc w:val="center"/>
        </w:trPr>
        <w:tc>
          <w:tcPr>
            <w:tcW w:w="1823" w:type="dxa"/>
            <w:vAlign w:val="center"/>
          </w:tcPr>
          <w:p w14:paraId="261D5182" w14:textId="4DEC5B6A" w:rsidR="007C5387" w:rsidRPr="00220B6D" w:rsidRDefault="007C5387" w:rsidP="00FA6BA1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818" w:type="dxa"/>
            <w:vAlign w:val="center"/>
          </w:tcPr>
          <w:p w14:paraId="4DCCBD58" w14:textId="77777777" w:rsidR="007C5387" w:rsidRPr="00220B6D" w:rsidRDefault="00220B6D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Arial" w:cs="Arial"/>
                <w:sz w:val="20"/>
                <w:szCs w:val="20"/>
                <w:lang w:eastAsia="zh-CN"/>
              </w:rPr>
              <w:t>0.2</w:t>
            </w:r>
          </w:p>
        </w:tc>
        <w:tc>
          <w:tcPr>
            <w:tcW w:w="4176" w:type="dxa"/>
            <w:vAlign w:val="center"/>
          </w:tcPr>
          <w:p w14:paraId="4288BFFF" w14:textId="77777777" w:rsidR="007C5387" w:rsidRPr="00220B6D" w:rsidRDefault="00220B6D" w:rsidP="00220B6D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220B6D">
              <w:rPr>
                <w:rFonts w:ascii="Arial" w:hAnsi="宋体" w:cs="Arial"/>
                <w:sz w:val="20"/>
                <w:szCs w:val="20"/>
                <w:lang w:eastAsia="zh-CN"/>
              </w:rPr>
              <w:t>根据初稿评审意见修改</w:t>
            </w:r>
          </w:p>
        </w:tc>
        <w:tc>
          <w:tcPr>
            <w:tcW w:w="1529" w:type="dxa"/>
            <w:vAlign w:val="center"/>
          </w:tcPr>
          <w:p w14:paraId="133A6A1D" w14:textId="27CBB542" w:rsidR="007C5387" w:rsidRPr="00220B6D" w:rsidRDefault="006E0BE1" w:rsidP="00220B6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Patrick</w:t>
            </w:r>
          </w:p>
        </w:tc>
      </w:tr>
      <w:tr w:rsidR="003E1B6D" w14:paraId="279B9BDB" w14:textId="77777777" w:rsidTr="00D346B0">
        <w:trPr>
          <w:jc w:val="center"/>
        </w:trPr>
        <w:tc>
          <w:tcPr>
            <w:tcW w:w="1823" w:type="dxa"/>
          </w:tcPr>
          <w:p w14:paraId="479E9554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818" w:type="dxa"/>
          </w:tcPr>
          <w:p w14:paraId="29D3A3A4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  <w:tc>
          <w:tcPr>
            <w:tcW w:w="4176" w:type="dxa"/>
          </w:tcPr>
          <w:p w14:paraId="3739822D" w14:textId="77777777" w:rsidR="003E1B6D" w:rsidRDefault="003E1B6D" w:rsidP="00486029">
            <w:pPr>
              <w:rPr>
                <w:lang w:eastAsia="zh-CN"/>
              </w:rPr>
            </w:pPr>
          </w:p>
        </w:tc>
        <w:tc>
          <w:tcPr>
            <w:tcW w:w="1529" w:type="dxa"/>
          </w:tcPr>
          <w:p w14:paraId="3443C9A5" w14:textId="77777777" w:rsidR="003E1B6D" w:rsidRDefault="003E1B6D" w:rsidP="00DD1BAE">
            <w:pPr>
              <w:jc w:val="center"/>
              <w:rPr>
                <w:lang w:eastAsia="zh-CN"/>
              </w:rPr>
            </w:pPr>
          </w:p>
        </w:tc>
      </w:tr>
    </w:tbl>
    <w:p w14:paraId="17B6DD07" w14:textId="77777777" w:rsidR="00B656D3" w:rsidRDefault="00B656D3" w:rsidP="00B656D3">
      <w:pPr>
        <w:pStyle w:val="1"/>
        <w:rPr>
          <w:lang w:eastAsia="zh-CN"/>
        </w:rPr>
      </w:pPr>
      <w:bookmarkStart w:id="7" w:name="_Toc197673456"/>
      <w:bookmarkStart w:id="8" w:name="_Toc258238668"/>
      <w:bookmarkStart w:id="9" w:name="_Toc353638732"/>
      <w:bookmarkStart w:id="10" w:name="_Toc237924734"/>
      <w:proofErr w:type="spellStart"/>
      <w:r>
        <w:rPr>
          <w:rFonts w:hint="eastAsia"/>
        </w:rPr>
        <w:t>概述</w:t>
      </w:r>
      <w:bookmarkEnd w:id="10"/>
      <w:proofErr w:type="spellEnd"/>
    </w:p>
    <w:p w14:paraId="5D4A1F6C" w14:textId="77777777" w:rsidR="00B656D3" w:rsidRDefault="00B656D3" w:rsidP="00B656D3">
      <w:pPr>
        <w:pStyle w:val="2"/>
        <w:rPr>
          <w:lang w:eastAsia="zh-CN"/>
        </w:rPr>
      </w:pPr>
      <w:bookmarkStart w:id="11" w:name="_Toc237924735"/>
      <w:proofErr w:type="spellStart"/>
      <w:r>
        <w:rPr>
          <w:rFonts w:hint="eastAsia"/>
        </w:rPr>
        <w:t>文档范围</w:t>
      </w:r>
      <w:bookmarkEnd w:id="11"/>
      <w:proofErr w:type="spellEnd"/>
    </w:p>
    <w:p w14:paraId="7FA44FD1" w14:textId="41C198A6"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 w:rsidR="00F040B7">
        <w:rPr>
          <w:rFonts w:hint="eastAsia"/>
          <w:lang w:eastAsia="zh-CN"/>
        </w:rPr>
        <w:t>人海</w:t>
      </w:r>
      <w:r>
        <w:rPr>
          <w:rFonts w:hint="eastAsia"/>
          <w:lang w:eastAsia="zh-CN"/>
        </w:rPr>
        <w:t>产品</w:t>
      </w:r>
      <w:r w:rsidR="00E92AD5">
        <w:rPr>
          <w:lang w:eastAsia="zh-CN"/>
        </w:rPr>
        <w:t>App</w:t>
      </w:r>
      <w:r>
        <w:rPr>
          <w:rFonts w:hint="eastAsia"/>
          <w:lang w:eastAsia="zh-CN"/>
        </w:rPr>
        <w:t>部分的</w:t>
      </w:r>
      <w:r w:rsidR="00F040B7">
        <w:rPr>
          <w:rFonts w:hint="eastAsia"/>
          <w:lang w:eastAsia="zh-CN"/>
        </w:rPr>
        <w:t>需求。</w:t>
      </w:r>
    </w:p>
    <w:p w14:paraId="5D97001B" w14:textId="77777777" w:rsidR="00B656D3" w:rsidRDefault="00B656D3" w:rsidP="00B656D3">
      <w:pPr>
        <w:pStyle w:val="2"/>
        <w:rPr>
          <w:lang w:eastAsia="zh-CN"/>
        </w:rPr>
      </w:pPr>
      <w:bookmarkStart w:id="12" w:name="_Toc237924736"/>
      <w:proofErr w:type="spellStart"/>
      <w:r>
        <w:rPr>
          <w:rFonts w:hint="eastAsia"/>
        </w:rPr>
        <w:t>面向读者</w:t>
      </w:r>
      <w:bookmarkEnd w:id="12"/>
      <w:proofErr w:type="spellEnd"/>
    </w:p>
    <w:p w14:paraId="04EBFD54" w14:textId="77777777"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 w:rsidR="002F448D">
        <w:rPr>
          <w:rFonts w:hint="eastAsia"/>
          <w:lang w:eastAsia="zh-CN"/>
        </w:rPr>
        <w:t>人海产品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14:paraId="6C623A1B" w14:textId="77777777" w:rsidR="00D30F94" w:rsidRDefault="004221B0" w:rsidP="00B656D3">
      <w:pPr>
        <w:pStyle w:val="2"/>
        <w:rPr>
          <w:lang w:eastAsia="zh-CN"/>
        </w:rPr>
      </w:pPr>
      <w:bookmarkStart w:id="13" w:name="_Toc237924737"/>
      <w:r>
        <w:rPr>
          <w:rFonts w:hint="eastAsia"/>
          <w:lang w:eastAsia="zh-CN"/>
        </w:rPr>
        <w:t>名词解释</w:t>
      </w:r>
      <w:bookmarkEnd w:id="13"/>
    </w:p>
    <w:p w14:paraId="6B042339" w14:textId="483FD3FF" w:rsidR="00CE025A" w:rsidRDefault="00CE07B0" w:rsidP="00765601">
      <w:pPr>
        <w:pStyle w:val="af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b/>
          <w:u w:val="single"/>
          <w:lang w:eastAsia="zh-CN"/>
        </w:rPr>
        <w:t>用户</w:t>
      </w:r>
      <w:r w:rsidR="00D30F94">
        <w:rPr>
          <w:rFonts w:hint="eastAsia"/>
          <w:lang w:eastAsia="zh-CN"/>
        </w:rPr>
        <w:t>：</w:t>
      </w:r>
      <w:r w:rsidR="00F45466">
        <w:rPr>
          <w:rFonts w:hint="eastAsia"/>
          <w:lang w:eastAsia="zh-CN"/>
        </w:rPr>
        <w:t>App</w:t>
      </w:r>
      <w:r w:rsidR="00F45466">
        <w:rPr>
          <w:rFonts w:hint="eastAsia"/>
          <w:lang w:eastAsia="zh-CN"/>
        </w:rPr>
        <w:t>的使用者</w:t>
      </w:r>
      <w:r w:rsidR="00A372ED">
        <w:rPr>
          <w:rFonts w:hint="eastAsia"/>
          <w:lang w:eastAsia="zh-CN"/>
        </w:rPr>
        <w:t>。</w:t>
      </w:r>
    </w:p>
    <w:p w14:paraId="006A1DFE" w14:textId="2D8B3B05" w:rsidR="002F76E6" w:rsidRDefault="002F76E6" w:rsidP="00765601">
      <w:pPr>
        <w:pStyle w:val="af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b/>
          <w:u w:val="single"/>
          <w:lang w:eastAsia="zh-CN"/>
        </w:rPr>
        <w:t>设备</w:t>
      </w:r>
      <w:r w:rsidRPr="002F76E6">
        <w:rPr>
          <w:rFonts w:hint="eastAsia"/>
          <w:lang w:eastAsia="zh-CN"/>
        </w:rPr>
        <w:t>：</w:t>
      </w:r>
      <w:r w:rsidR="00171C44">
        <w:rPr>
          <w:rFonts w:hint="eastAsia"/>
          <w:lang w:eastAsia="zh-CN"/>
        </w:rPr>
        <w:t>App</w:t>
      </w:r>
      <w:r w:rsidR="00CD272E">
        <w:rPr>
          <w:rFonts w:hint="eastAsia"/>
          <w:lang w:eastAsia="zh-CN"/>
        </w:rPr>
        <w:t>所处</w:t>
      </w:r>
      <w:r w:rsidR="00171C44">
        <w:rPr>
          <w:rFonts w:hint="eastAsia"/>
          <w:lang w:eastAsia="zh-CN"/>
        </w:rPr>
        <w:t>设备的硬件</w:t>
      </w:r>
      <w:r w:rsidR="00D76540">
        <w:rPr>
          <w:rFonts w:hint="eastAsia"/>
          <w:lang w:eastAsia="zh-CN"/>
        </w:rPr>
        <w:t>实体</w:t>
      </w:r>
      <w:r w:rsidR="00310DD4">
        <w:rPr>
          <w:rFonts w:hint="eastAsia"/>
          <w:lang w:eastAsia="zh-CN"/>
        </w:rPr>
        <w:t>。</w:t>
      </w:r>
    </w:p>
    <w:p w14:paraId="19303CED" w14:textId="33028233" w:rsidR="00765601" w:rsidRDefault="00765601" w:rsidP="00765601">
      <w:pPr>
        <w:pStyle w:val="af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b/>
          <w:u w:val="single"/>
          <w:lang w:eastAsia="zh-CN"/>
        </w:rPr>
        <w:t>设备卡片</w:t>
      </w:r>
      <w:r w:rsidRPr="00765601">
        <w:rPr>
          <w:rFonts w:hint="eastAsia"/>
          <w:lang w:eastAsia="zh-CN"/>
        </w:rPr>
        <w:t>：</w:t>
      </w:r>
      <w:r w:rsidR="00F2328E">
        <w:rPr>
          <w:rFonts w:hint="eastAsia"/>
          <w:lang w:eastAsia="zh-CN"/>
        </w:rPr>
        <w:t>记录</w:t>
      </w:r>
      <w:r w:rsidR="00040730" w:rsidRPr="00040730">
        <w:rPr>
          <w:rFonts w:hint="eastAsia"/>
          <w:b/>
          <w:u w:val="single"/>
          <w:lang w:eastAsia="zh-CN"/>
        </w:rPr>
        <w:t>设备</w:t>
      </w:r>
      <w:r w:rsidR="00C63EC2">
        <w:rPr>
          <w:rFonts w:hint="eastAsia"/>
          <w:lang w:eastAsia="zh-CN"/>
        </w:rPr>
        <w:t>相关信息（包括</w:t>
      </w:r>
      <w:r w:rsidR="003D57D0">
        <w:rPr>
          <w:rFonts w:hint="eastAsia"/>
          <w:lang w:eastAsia="zh-CN"/>
        </w:rPr>
        <w:t>设备唯一</w:t>
      </w:r>
      <w:r w:rsidR="003D57D0">
        <w:rPr>
          <w:rFonts w:hint="eastAsia"/>
          <w:lang w:eastAsia="zh-CN"/>
        </w:rPr>
        <w:t>ID</w:t>
      </w:r>
      <w:r w:rsidR="003D57D0">
        <w:rPr>
          <w:rFonts w:hint="eastAsia"/>
          <w:lang w:eastAsia="zh-CN"/>
        </w:rPr>
        <w:t>、类型、操作系统版本</w:t>
      </w:r>
      <w:r w:rsidR="000B50C5">
        <w:rPr>
          <w:rFonts w:hint="eastAsia"/>
          <w:lang w:eastAsia="zh-CN"/>
        </w:rPr>
        <w:t>以及聊天相关数据等</w:t>
      </w:r>
      <w:r w:rsidR="00C63EC2">
        <w:rPr>
          <w:rFonts w:hint="eastAsia"/>
          <w:lang w:eastAsia="zh-CN"/>
        </w:rPr>
        <w:t>）</w:t>
      </w:r>
      <w:r w:rsidR="007E6BFB">
        <w:rPr>
          <w:rFonts w:hint="eastAsia"/>
          <w:lang w:eastAsia="zh-CN"/>
        </w:rPr>
        <w:t>的</w:t>
      </w:r>
      <w:r w:rsidR="008551EA">
        <w:rPr>
          <w:rFonts w:hint="eastAsia"/>
          <w:lang w:eastAsia="zh-CN"/>
        </w:rPr>
        <w:t>对象</w:t>
      </w:r>
      <w:r w:rsidR="0008315E">
        <w:rPr>
          <w:rFonts w:hint="eastAsia"/>
          <w:lang w:eastAsia="zh-CN"/>
        </w:rPr>
        <w:t>。</w:t>
      </w:r>
    </w:p>
    <w:p w14:paraId="092991D3" w14:textId="2F1F515A" w:rsidR="0027532C" w:rsidRPr="009A010E" w:rsidRDefault="00257DEF" w:rsidP="00765601">
      <w:pPr>
        <w:pStyle w:val="af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b/>
          <w:u w:val="single"/>
          <w:lang w:eastAsia="zh-CN"/>
        </w:rPr>
        <w:t>隐藏式虚拟身份</w:t>
      </w:r>
      <w:r w:rsidR="00733F0A">
        <w:rPr>
          <w:rFonts w:hint="eastAsia"/>
          <w:b/>
          <w:lang w:eastAsia="zh-CN"/>
        </w:rPr>
        <w:t>：</w:t>
      </w:r>
      <w:r w:rsidR="004364F8" w:rsidRPr="004364F8">
        <w:rPr>
          <w:rFonts w:hint="eastAsia"/>
          <w:lang w:eastAsia="zh-CN"/>
        </w:rPr>
        <w:t>用来</w:t>
      </w:r>
      <w:r w:rsidR="005832BE">
        <w:rPr>
          <w:rFonts w:hint="eastAsia"/>
          <w:lang w:eastAsia="zh-CN"/>
        </w:rPr>
        <w:t>隐性</w:t>
      </w:r>
      <w:r w:rsidR="004364F8">
        <w:rPr>
          <w:rFonts w:hint="eastAsia"/>
          <w:lang w:eastAsia="zh-CN"/>
        </w:rPr>
        <w:t>表示</w:t>
      </w:r>
      <w:r w:rsidR="004364F8" w:rsidRPr="00D927FC">
        <w:rPr>
          <w:rFonts w:hint="eastAsia"/>
          <w:b/>
          <w:u w:val="single"/>
          <w:lang w:eastAsia="zh-CN"/>
        </w:rPr>
        <w:t>用户</w:t>
      </w:r>
      <w:r w:rsidR="004364F8">
        <w:rPr>
          <w:rFonts w:hint="eastAsia"/>
          <w:lang w:eastAsia="zh-CN"/>
        </w:rPr>
        <w:t>虚拟身份</w:t>
      </w:r>
      <w:r w:rsidR="008E6578">
        <w:rPr>
          <w:rFonts w:hint="eastAsia"/>
          <w:lang w:eastAsia="zh-CN"/>
        </w:rPr>
        <w:t>的对象</w:t>
      </w:r>
      <w:r w:rsidR="00622CB8">
        <w:rPr>
          <w:rFonts w:hint="eastAsia"/>
          <w:lang w:eastAsia="zh-CN"/>
        </w:rPr>
        <w:t>，与</w:t>
      </w:r>
      <w:r w:rsidR="00622CB8" w:rsidRPr="00FA7A9A">
        <w:rPr>
          <w:rFonts w:hint="eastAsia"/>
          <w:b/>
          <w:u w:val="single"/>
          <w:lang w:eastAsia="zh-CN"/>
        </w:rPr>
        <w:t>设备</w:t>
      </w:r>
      <w:r w:rsidR="00AC6A91" w:rsidRPr="00FA7A9A">
        <w:rPr>
          <w:rFonts w:hint="eastAsia"/>
          <w:b/>
          <w:u w:val="single"/>
          <w:lang w:eastAsia="zh-CN"/>
        </w:rPr>
        <w:t>卡片</w:t>
      </w:r>
      <w:r w:rsidR="00622CB8">
        <w:rPr>
          <w:rFonts w:hint="eastAsia"/>
          <w:lang w:eastAsia="zh-CN"/>
        </w:rPr>
        <w:t>形成多对一的映射关系</w:t>
      </w:r>
      <w:r w:rsidR="00CC5C6B">
        <w:rPr>
          <w:rFonts w:hint="eastAsia"/>
          <w:lang w:eastAsia="zh-CN"/>
        </w:rPr>
        <w:t>（</w:t>
      </w:r>
      <w:r w:rsidR="00823090">
        <w:rPr>
          <w:rFonts w:hint="eastAsia"/>
          <w:lang w:eastAsia="zh-CN"/>
        </w:rPr>
        <w:t>目前</w:t>
      </w:r>
      <w:r w:rsidR="00792821">
        <w:rPr>
          <w:rFonts w:hint="eastAsia"/>
          <w:lang w:eastAsia="zh-CN"/>
        </w:rPr>
        <w:t>App</w:t>
      </w:r>
      <w:r w:rsidR="00792821">
        <w:rPr>
          <w:rFonts w:hint="eastAsia"/>
          <w:lang w:eastAsia="zh-CN"/>
        </w:rPr>
        <w:t>端</w:t>
      </w:r>
      <w:r w:rsidR="00823090">
        <w:rPr>
          <w:rFonts w:hint="eastAsia"/>
          <w:lang w:eastAsia="zh-CN"/>
        </w:rPr>
        <w:t>只考虑一个隐藏式虚拟身份</w:t>
      </w:r>
      <w:r w:rsidR="00CC5C6B">
        <w:rPr>
          <w:rFonts w:hint="eastAsia"/>
          <w:lang w:eastAsia="zh-CN"/>
        </w:rPr>
        <w:t>），与</w:t>
      </w:r>
      <w:r w:rsidR="00CC5C6B" w:rsidRPr="0046591A">
        <w:rPr>
          <w:rFonts w:hint="eastAsia"/>
          <w:b/>
          <w:u w:val="single"/>
          <w:lang w:eastAsia="zh-CN"/>
        </w:rPr>
        <w:t>用户</w:t>
      </w:r>
      <w:r w:rsidR="00CC5C6B">
        <w:rPr>
          <w:rFonts w:hint="eastAsia"/>
          <w:lang w:eastAsia="zh-CN"/>
        </w:rPr>
        <w:t>形成一对一的映射关系</w:t>
      </w:r>
      <w:r w:rsidR="002F76E6">
        <w:rPr>
          <w:rFonts w:hint="eastAsia"/>
          <w:lang w:eastAsia="zh-CN"/>
        </w:rPr>
        <w:t>（也就是假定</w:t>
      </w:r>
      <w:r w:rsidR="006C316F" w:rsidRPr="0066348F">
        <w:rPr>
          <w:rFonts w:hint="eastAsia"/>
          <w:b/>
          <w:u w:val="single"/>
          <w:lang w:eastAsia="zh-CN"/>
        </w:rPr>
        <w:t>设备</w:t>
      </w:r>
      <w:r w:rsidR="006C316F">
        <w:rPr>
          <w:rFonts w:hint="eastAsia"/>
          <w:lang w:eastAsia="zh-CN"/>
        </w:rPr>
        <w:t>的</w:t>
      </w:r>
      <w:r w:rsidR="001D38A4" w:rsidRPr="001D38A4">
        <w:rPr>
          <w:rFonts w:hint="eastAsia"/>
          <w:b/>
          <w:u w:val="single"/>
          <w:lang w:eastAsia="zh-CN"/>
        </w:rPr>
        <w:t>用户</w:t>
      </w:r>
      <w:r w:rsidR="006C316F">
        <w:rPr>
          <w:rFonts w:hint="eastAsia"/>
          <w:lang w:eastAsia="zh-CN"/>
        </w:rPr>
        <w:t>是</w:t>
      </w:r>
      <w:r w:rsidR="001D38A4">
        <w:rPr>
          <w:rFonts w:hint="eastAsia"/>
          <w:lang w:eastAsia="zh-CN"/>
        </w:rPr>
        <w:t>一</w:t>
      </w:r>
      <w:r w:rsidR="0005715B">
        <w:rPr>
          <w:rFonts w:hint="eastAsia"/>
          <w:lang w:eastAsia="zh-CN"/>
        </w:rPr>
        <w:t>个</w:t>
      </w:r>
      <w:r w:rsidR="001D38A4">
        <w:rPr>
          <w:rFonts w:hint="eastAsia"/>
          <w:lang w:eastAsia="zh-CN"/>
        </w:rPr>
        <w:t>人</w:t>
      </w:r>
      <w:r w:rsidR="002F76E6">
        <w:rPr>
          <w:rFonts w:hint="eastAsia"/>
          <w:lang w:eastAsia="zh-CN"/>
        </w:rPr>
        <w:t>）</w:t>
      </w:r>
      <w:r w:rsidR="00B058B7">
        <w:rPr>
          <w:rFonts w:hint="eastAsia"/>
          <w:lang w:eastAsia="zh-CN"/>
        </w:rPr>
        <w:t>。</w:t>
      </w:r>
    </w:p>
    <w:p w14:paraId="32217115" w14:textId="5FD7FE9D" w:rsidR="009A010E" w:rsidRPr="009A010E" w:rsidRDefault="009A010E" w:rsidP="00765601">
      <w:pPr>
        <w:pStyle w:val="af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b/>
          <w:u w:val="single"/>
          <w:lang w:eastAsia="zh-CN"/>
        </w:rPr>
        <w:t>兴趣卡片</w:t>
      </w:r>
      <w:r w:rsidR="00AF762E">
        <w:rPr>
          <w:rFonts w:hint="eastAsia"/>
          <w:b/>
          <w:lang w:eastAsia="zh-CN"/>
        </w:rPr>
        <w:t>：</w:t>
      </w:r>
      <w:r w:rsidR="00C10BF3">
        <w:rPr>
          <w:rFonts w:hint="eastAsia"/>
          <w:lang w:eastAsia="zh-CN"/>
        </w:rPr>
        <w:t>记录</w:t>
      </w:r>
      <w:r w:rsidR="00551078" w:rsidRPr="008B66BF">
        <w:rPr>
          <w:rFonts w:hint="eastAsia"/>
          <w:b/>
          <w:u w:val="single"/>
          <w:lang w:eastAsia="zh-CN"/>
        </w:rPr>
        <w:t>用户</w:t>
      </w:r>
      <w:r w:rsidR="009C08D3">
        <w:rPr>
          <w:rFonts w:hint="eastAsia"/>
          <w:lang w:eastAsia="zh-CN"/>
        </w:rPr>
        <w:t>兴趣话题</w:t>
      </w:r>
      <w:r w:rsidR="00C10BF3">
        <w:rPr>
          <w:rFonts w:hint="eastAsia"/>
          <w:lang w:eastAsia="zh-CN"/>
        </w:rPr>
        <w:t>列表的对象</w:t>
      </w:r>
      <w:r w:rsidR="00C85EC8">
        <w:rPr>
          <w:rFonts w:hint="eastAsia"/>
          <w:lang w:eastAsia="zh-CN"/>
        </w:rPr>
        <w:t>。</w:t>
      </w:r>
    </w:p>
    <w:p w14:paraId="2CE11113" w14:textId="4D86B4FC" w:rsidR="009A010E" w:rsidRDefault="009A010E" w:rsidP="00765601">
      <w:pPr>
        <w:pStyle w:val="af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b/>
          <w:u w:val="single"/>
          <w:lang w:eastAsia="zh-CN"/>
        </w:rPr>
        <w:t>印象卡片</w:t>
      </w:r>
      <w:r w:rsidR="00C55D05">
        <w:rPr>
          <w:rFonts w:hint="eastAsia"/>
          <w:b/>
          <w:lang w:eastAsia="zh-CN"/>
        </w:rPr>
        <w:t>：</w:t>
      </w:r>
      <w:r w:rsidR="00590E65" w:rsidRPr="008B66BF">
        <w:rPr>
          <w:rFonts w:hint="eastAsia"/>
          <w:lang w:eastAsia="zh-CN"/>
        </w:rPr>
        <w:t>记录</w:t>
      </w:r>
      <w:r w:rsidR="00B42987" w:rsidRPr="00E16B3F">
        <w:rPr>
          <w:rFonts w:hint="eastAsia"/>
          <w:b/>
          <w:u w:val="single"/>
          <w:lang w:eastAsia="zh-CN"/>
        </w:rPr>
        <w:t>用户</w:t>
      </w:r>
      <w:r w:rsidR="00B42987">
        <w:rPr>
          <w:rFonts w:hint="eastAsia"/>
          <w:lang w:eastAsia="zh-CN"/>
        </w:rPr>
        <w:t>在聊天后被对方</w:t>
      </w:r>
      <w:r w:rsidR="00A328FA">
        <w:rPr>
          <w:rFonts w:hint="eastAsia"/>
          <w:lang w:eastAsia="zh-CN"/>
        </w:rPr>
        <w:t>给出</w:t>
      </w:r>
      <w:r w:rsidR="00B42987">
        <w:rPr>
          <w:rFonts w:hint="eastAsia"/>
          <w:lang w:eastAsia="zh-CN"/>
        </w:rPr>
        <w:t>的印象评价和</w:t>
      </w:r>
      <w:r w:rsidR="008270E0">
        <w:rPr>
          <w:rFonts w:hint="eastAsia"/>
          <w:lang w:eastAsia="zh-CN"/>
        </w:rPr>
        <w:t>印象关键字标签</w:t>
      </w:r>
      <w:r w:rsidR="004433D8">
        <w:rPr>
          <w:rFonts w:hint="eastAsia"/>
          <w:lang w:eastAsia="zh-CN"/>
        </w:rPr>
        <w:t>列表的对象</w:t>
      </w:r>
      <w:r w:rsidR="00227954">
        <w:rPr>
          <w:rFonts w:hint="eastAsia"/>
          <w:lang w:eastAsia="zh-CN"/>
        </w:rPr>
        <w:t>。</w:t>
      </w:r>
    </w:p>
    <w:p w14:paraId="3D805D73" w14:textId="3ADE435A" w:rsidR="00D30F94" w:rsidRDefault="001E0D48" w:rsidP="00D30F94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65B4816" wp14:editId="3EB17997">
            <wp:extent cx="5274310" cy="4459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E8D0" w14:textId="3E5AFC1A" w:rsidR="00A67ED4" w:rsidRPr="00755F89" w:rsidRDefault="00A67ED4" w:rsidP="00A67ED4">
      <w:pPr>
        <w:pStyle w:val="9"/>
      </w:pPr>
      <w:bookmarkStart w:id="14" w:name="_Toc237924747"/>
      <w:r>
        <w:rPr>
          <w:rFonts w:hint="eastAsia"/>
        </w:rPr>
        <w:t>人海</w:t>
      </w:r>
      <w:r w:rsidR="00940BDB">
        <w:rPr>
          <w:rFonts w:hint="eastAsia"/>
        </w:rPr>
        <w:t>App</w:t>
      </w:r>
      <w:r w:rsidR="00041A04">
        <w:rPr>
          <w:rFonts w:hint="eastAsia"/>
        </w:rPr>
        <w:t>端</w:t>
      </w:r>
      <w:r>
        <w:rPr>
          <w:rFonts w:hint="eastAsia"/>
        </w:rPr>
        <w:t>概念理解图</w:t>
      </w:r>
      <w:bookmarkEnd w:id="14"/>
    </w:p>
    <w:p w14:paraId="5F29137B" w14:textId="77777777" w:rsidR="00613582" w:rsidRDefault="00613582" w:rsidP="00D30F94">
      <w:pPr>
        <w:rPr>
          <w:ins w:id="15" w:author="c" w:date="2013-08-11T20:49:00Z"/>
          <w:lang w:eastAsia="zh-CN"/>
        </w:rPr>
      </w:pPr>
    </w:p>
    <w:p w14:paraId="45DD3E0F" w14:textId="77777777" w:rsidR="00613582" w:rsidRPr="00613582" w:rsidRDefault="00613582" w:rsidP="00D30F94">
      <w:pPr>
        <w:rPr>
          <w:b/>
          <w:i/>
          <w:lang w:eastAsia="zh-CN"/>
        </w:rPr>
      </w:pPr>
      <w:r w:rsidRPr="00613582">
        <w:rPr>
          <w:rFonts w:hint="eastAsia"/>
          <w:b/>
          <w:i/>
          <w:lang w:eastAsia="zh-CN"/>
        </w:rPr>
        <w:sym w:font="Wingdings" w:char="F026"/>
      </w:r>
      <w:r w:rsidRPr="00613582">
        <w:rPr>
          <w:rFonts w:hint="eastAsia"/>
          <w:b/>
          <w:i/>
          <w:lang w:eastAsia="zh-CN"/>
        </w:rPr>
        <w:t xml:space="preserve"> </w:t>
      </w:r>
      <w:r w:rsidRPr="00613582">
        <w:rPr>
          <w:rFonts w:hint="eastAsia"/>
          <w:b/>
          <w:i/>
          <w:lang w:eastAsia="zh-CN"/>
        </w:rPr>
        <w:t>说明：</w:t>
      </w:r>
    </w:p>
    <w:p w14:paraId="53A2ABBA" w14:textId="1A32D53A" w:rsidR="00A67ED4" w:rsidRDefault="00613582" w:rsidP="00D30F94">
      <w:pPr>
        <w:rPr>
          <w:lang w:eastAsia="zh-CN"/>
        </w:rPr>
      </w:pPr>
      <w:r w:rsidRPr="00D872B2">
        <w:rPr>
          <w:rFonts w:hint="eastAsia"/>
          <w:lang w:eastAsia="zh-CN"/>
        </w:rPr>
        <w:t>信令交互图以及</w:t>
      </w:r>
      <w:r w:rsidR="00D872B2">
        <w:rPr>
          <w:rFonts w:hint="eastAsia"/>
          <w:lang w:eastAsia="zh-CN"/>
        </w:rPr>
        <w:t>App</w:t>
      </w:r>
      <w:r w:rsidR="00D872B2">
        <w:rPr>
          <w:rFonts w:hint="eastAsia"/>
          <w:lang w:eastAsia="zh-CN"/>
        </w:rPr>
        <w:t>业务</w:t>
      </w:r>
      <w:r w:rsidRPr="00D872B2">
        <w:rPr>
          <w:rFonts w:hint="eastAsia"/>
          <w:lang w:eastAsia="zh-CN"/>
        </w:rPr>
        <w:t>流程图参见需</w:t>
      </w:r>
      <w:r>
        <w:rPr>
          <w:rFonts w:hint="eastAsia"/>
          <w:lang w:eastAsia="zh-CN"/>
        </w:rPr>
        <w:t>求目录下对应的文件，这里不再描述。</w:t>
      </w:r>
    </w:p>
    <w:p w14:paraId="22A2D617" w14:textId="77777777" w:rsidR="00613582" w:rsidRPr="00613582" w:rsidRDefault="00613582" w:rsidP="00D30F94">
      <w:pPr>
        <w:rPr>
          <w:lang w:eastAsia="zh-CN"/>
        </w:rPr>
      </w:pPr>
    </w:p>
    <w:p w14:paraId="5BFBE9D3" w14:textId="77777777" w:rsidR="00B656D3" w:rsidRDefault="00B656D3" w:rsidP="00B656D3">
      <w:pPr>
        <w:pStyle w:val="2"/>
        <w:rPr>
          <w:lang w:eastAsia="zh-CN"/>
        </w:rPr>
      </w:pPr>
      <w:bookmarkStart w:id="16" w:name="_Toc237924738"/>
      <w:r>
        <w:rPr>
          <w:rFonts w:hint="eastAsia"/>
        </w:rPr>
        <w:t>术语说明</w:t>
      </w:r>
      <w:bookmarkEnd w:id="16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4586"/>
      </w:tblGrid>
      <w:tr w:rsidR="004F7B54" w14:paraId="387F26FB" w14:textId="77777777" w:rsidTr="000806DE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A4629B4" w14:textId="77777777"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4586" w:type="dxa"/>
            <w:shd w:val="clear" w:color="auto" w:fill="D9D9D9" w:themeFill="background1" w:themeFillShade="D9"/>
            <w:vAlign w:val="center"/>
          </w:tcPr>
          <w:p w14:paraId="20BAC75E" w14:textId="77777777"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14:paraId="60AE6467" w14:textId="77777777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14:paraId="0107501E" w14:textId="5AB4083E" w:rsidR="004F7B54" w:rsidRDefault="00BC6A0A" w:rsidP="004F7B5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WebSocket</w:t>
            </w:r>
          </w:p>
        </w:tc>
        <w:tc>
          <w:tcPr>
            <w:tcW w:w="4586" w:type="dxa"/>
            <w:vAlign w:val="center"/>
          </w:tcPr>
          <w:p w14:paraId="109935B7" w14:textId="253B827E" w:rsidR="004F7B54" w:rsidRDefault="0043436C" w:rsidP="001C20E6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</w:t>
            </w:r>
            <w:r w:rsidR="009268E6">
              <w:rPr>
                <w:lang w:eastAsia="zh-CN"/>
              </w:rPr>
              <w:t>实现</w:t>
            </w:r>
            <w:r w:rsidR="009268E6">
              <w:rPr>
                <w:rFonts w:hint="eastAsia"/>
                <w:lang w:eastAsia="zh-CN"/>
              </w:rPr>
              <w:t>的客户端</w:t>
            </w:r>
            <w:r w:rsidR="009268E6">
              <w:rPr>
                <w:lang w:eastAsia="zh-CN"/>
              </w:rPr>
              <w:t>服务器</w:t>
            </w:r>
            <w:r w:rsidR="00613582">
              <w:rPr>
                <w:lang w:eastAsia="zh-CN"/>
              </w:rPr>
              <w:t>双向</w:t>
            </w:r>
            <w:r w:rsidR="009268E6">
              <w:rPr>
                <w:rFonts w:hint="eastAsia"/>
                <w:lang w:eastAsia="zh-CN"/>
              </w:rPr>
              <w:t>Socket</w:t>
            </w:r>
            <w:r w:rsidR="00613582">
              <w:rPr>
                <w:lang w:eastAsia="zh-CN"/>
              </w:rPr>
              <w:t>通信</w:t>
            </w:r>
            <w:r w:rsidR="000806DE">
              <w:rPr>
                <w:rFonts w:hint="eastAsia"/>
                <w:lang w:eastAsia="zh-CN"/>
              </w:rPr>
              <w:t>的</w:t>
            </w:r>
            <w:r w:rsidR="00F40308">
              <w:rPr>
                <w:rFonts w:hint="eastAsia"/>
                <w:lang w:eastAsia="zh-CN"/>
              </w:rPr>
              <w:t>HTML5</w:t>
            </w:r>
            <w:r w:rsidR="000806DE">
              <w:rPr>
                <w:rFonts w:hint="eastAsia"/>
                <w:lang w:eastAsia="zh-CN"/>
              </w:rPr>
              <w:t>规范</w:t>
            </w:r>
          </w:p>
        </w:tc>
      </w:tr>
      <w:tr w:rsidR="00421C76" w14:paraId="68EDBBAD" w14:textId="77777777" w:rsidTr="000806DE">
        <w:trPr>
          <w:trHeight w:val="340"/>
          <w:jc w:val="center"/>
        </w:trPr>
        <w:tc>
          <w:tcPr>
            <w:tcW w:w="2093" w:type="dxa"/>
            <w:vAlign w:val="center"/>
          </w:tcPr>
          <w:p w14:paraId="34789308" w14:textId="25D629E9" w:rsidR="00421C76" w:rsidRDefault="00496E92" w:rsidP="004F7B54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WebRTC</w:t>
            </w:r>
          </w:p>
        </w:tc>
        <w:tc>
          <w:tcPr>
            <w:tcW w:w="4586" w:type="dxa"/>
            <w:vAlign w:val="center"/>
          </w:tcPr>
          <w:p w14:paraId="10AD71A7" w14:textId="13058A0E" w:rsidR="00421C76" w:rsidRDefault="008162C0" w:rsidP="001C20E6"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协议实现的视频通话的</w:t>
            </w:r>
            <w:r>
              <w:rPr>
                <w:rFonts w:hint="eastAsia"/>
                <w:lang w:eastAsia="zh-CN"/>
              </w:rPr>
              <w:t>HTML5</w:t>
            </w:r>
            <w:r>
              <w:rPr>
                <w:rFonts w:hint="eastAsia"/>
                <w:lang w:eastAsia="zh-CN"/>
              </w:rPr>
              <w:t>规范</w:t>
            </w:r>
          </w:p>
        </w:tc>
      </w:tr>
    </w:tbl>
    <w:p w14:paraId="1D4EAE3B" w14:textId="77777777" w:rsidR="00BE4821" w:rsidRDefault="00BE4821" w:rsidP="00D4063D">
      <w:pPr>
        <w:pStyle w:val="1"/>
        <w:rPr>
          <w:lang w:eastAsia="zh-CN"/>
        </w:rPr>
      </w:pPr>
      <w:bookmarkStart w:id="17" w:name="_Toc237924739"/>
      <w:bookmarkEnd w:id="7"/>
      <w:bookmarkEnd w:id="8"/>
      <w:bookmarkEnd w:id="9"/>
      <w:r>
        <w:rPr>
          <w:rFonts w:hint="eastAsia"/>
          <w:lang w:eastAsia="zh-CN"/>
        </w:rPr>
        <w:t>异常管理</w:t>
      </w:r>
      <w:bookmarkEnd w:id="17"/>
    </w:p>
    <w:p w14:paraId="6E7ED151" w14:textId="256B6090" w:rsidR="00027003" w:rsidRDefault="008D64AC" w:rsidP="004A5098">
      <w:pPr>
        <w:pStyle w:val="af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</w:t>
      </w:r>
      <w:r w:rsidR="00027003">
        <w:rPr>
          <w:rFonts w:hint="eastAsia"/>
          <w:lang w:eastAsia="zh-CN"/>
        </w:rPr>
        <w:t>异常</w:t>
      </w:r>
    </w:p>
    <w:p w14:paraId="1230FFFF" w14:textId="6422C755" w:rsidR="00027003" w:rsidRDefault="00291FBF" w:rsidP="00DB225F">
      <w:pPr>
        <w:ind w:firstLine="420"/>
        <w:rPr>
          <w:lang w:eastAsia="zh-CN"/>
        </w:rPr>
      </w:pPr>
      <w:r>
        <w:rPr>
          <w:rFonts w:hint="eastAsia"/>
          <w:lang w:eastAsia="zh-CN"/>
        </w:rPr>
        <w:t>当视频通话阶段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通信发生异常时</w:t>
      </w:r>
      <w:r w:rsidR="00B93533">
        <w:rPr>
          <w:rFonts w:hint="eastAsia"/>
          <w:lang w:eastAsia="zh-CN"/>
        </w:rPr>
        <w:t>，</w:t>
      </w:r>
      <w:r w:rsidR="00B93533">
        <w:rPr>
          <w:rFonts w:hint="eastAsia"/>
          <w:lang w:eastAsia="zh-CN"/>
        </w:rPr>
        <w:t>App</w:t>
      </w:r>
      <w:r w:rsidR="00B93533">
        <w:rPr>
          <w:rFonts w:hint="eastAsia"/>
          <w:lang w:eastAsia="zh-CN"/>
        </w:rPr>
        <w:t>需要</w:t>
      </w:r>
      <w:r w:rsidR="00797A9E">
        <w:rPr>
          <w:rFonts w:hint="eastAsia"/>
          <w:lang w:eastAsia="zh-CN"/>
        </w:rPr>
        <w:t>在界面上向用户发送合适的提示信息，并在后台</w:t>
      </w:r>
      <w:r w:rsidR="00E62175">
        <w:rPr>
          <w:rFonts w:hint="eastAsia"/>
          <w:lang w:eastAsia="zh-CN"/>
        </w:rPr>
        <w:t>即时</w:t>
      </w:r>
      <w:r w:rsidR="00797A9E">
        <w:rPr>
          <w:rFonts w:hint="eastAsia"/>
          <w:lang w:eastAsia="zh-CN"/>
        </w:rPr>
        <w:t>向</w:t>
      </w:r>
      <w:r w:rsidR="00797A9E">
        <w:rPr>
          <w:rFonts w:hint="eastAsia"/>
          <w:lang w:eastAsia="zh-CN"/>
        </w:rPr>
        <w:t>Server</w:t>
      </w:r>
      <w:r w:rsidR="00797A9E">
        <w:rPr>
          <w:rFonts w:hint="eastAsia"/>
          <w:lang w:eastAsia="zh-CN"/>
        </w:rPr>
        <w:t>发送通知</w:t>
      </w:r>
      <w:r w:rsidR="00D00F90">
        <w:rPr>
          <w:rFonts w:hint="eastAsia"/>
          <w:lang w:eastAsia="zh-CN"/>
        </w:rPr>
        <w:t>，以保证业务流程的正常走向</w:t>
      </w:r>
      <w:r w:rsidR="00027003">
        <w:rPr>
          <w:rFonts w:hint="eastAsia"/>
          <w:lang w:eastAsia="zh-CN"/>
        </w:rPr>
        <w:t>。</w:t>
      </w:r>
    </w:p>
    <w:p w14:paraId="7CD99EF1" w14:textId="77777777" w:rsidR="00027003" w:rsidRDefault="00027003" w:rsidP="00027003">
      <w:pPr>
        <w:rPr>
          <w:lang w:eastAsia="zh-CN"/>
        </w:rPr>
      </w:pPr>
    </w:p>
    <w:p w14:paraId="43B3846D" w14:textId="77777777" w:rsidR="00852807" w:rsidRDefault="00852807" w:rsidP="004A5098">
      <w:pPr>
        <w:pStyle w:val="af"/>
        <w:numPr>
          <w:ilvl w:val="0"/>
          <w:numId w:val="2"/>
        </w:numPr>
        <w:rPr>
          <w:lang w:eastAsia="zh-CN"/>
        </w:rPr>
      </w:pPr>
      <w:bookmarkStart w:id="18" w:name="_Ref363892838"/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</w:t>
      </w:r>
      <w:bookmarkEnd w:id="18"/>
    </w:p>
    <w:p w14:paraId="58EC339F" w14:textId="4B39E69B" w:rsidR="00793A62" w:rsidRPr="00793A62" w:rsidRDefault="001D0E0E" w:rsidP="00535F9E">
      <w:pPr>
        <w:ind w:firstLine="420"/>
        <w:rPr>
          <w:lang w:eastAsia="zh-CN"/>
        </w:rPr>
      </w:pPr>
      <w:r>
        <w:rPr>
          <w:rFonts w:hint="eastAsia"/>
          <w:lang w:eastAsia="zh-CN"/>
        </w:rPr>
        <w:t>任何时候，如果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端的</w:t>
      </w:r>
      <w:r w:rsidR="00793A62">
        <w:rPr>
          <w:rFonts w:hint="eastAsia"/>
          <w:lang w:eastAsia="zh-CN"/>
        </w:rPr>
        <w:t>WebSocket</w:t>
      </w:r>
      <w:r w:rsidR="00793A62">
        <w:rPr>
          <w:rFonts w:hint="eastAsia"/>
          <w:lang w:eastAsia="zh-CN"/>
        </w:rPr>
        <w:t>通信异常，需要</w:t>
      </w:r>
      <w:r w:rsidR="007C71E3">
        <w:rPr>
          <w:rFonts w:hint="eastAsia"/>
          <w:lang w:eastAsia="zh-CN"/>
        </w:rPr>
        <w:t>在</w:t>
      </w:r>
      <w:r w:rsidR="00B031C8">
        <w:rPr>
          <w:rFonts w:hint="eastAsia"/>
          <w:lang w:eastAsia="zh-CN"/>
        </w:rPr>
        <w:t>界面上向用户发送合适的提示信息，并给出</w:t>
      </w:r>
      <w:r w:rsidR="00C165D5">
        <w:rPr>
          <w:rFonts w:hint="eastAsia"/>
          <w:lang w:eastAsia="zh-CN"/>
        </w:rPr>
        <w:t>自动</w:t>
      </w:r>
      <w:r w:rsidR="00C165D5">
        <w:rPr>
          <w:rFonts w:hint="eastAsia"/>
          <w:lang w:eastAsia="zh-CN"/>
        </w:rPr>
        <w:t>/</w:t>
      </w:r>
      <w:r w:rsidR="00701FF1">
        <w:rPr>
          <w:rFonts w:hint="eastAsia"/>
          <w:lang w:eastAsia="zh-CN"/>
        </w:rPr>
        <w:t>手动</w:t>
      </w:r>
      <w:r w:rsidR="00427FE6">
        <w:rPr>
          <w:rFonts w:hint="eastAsia"/>
          <w:lang w:eastAsia="zh-CN"/>
        </w:rPr>
        <w:t>重新连接</w:t>
      </w:r>
      <w:r w:rsidR="00F860FB">
        <w:rPr>
          <w:rFonts w:hint="eastAsia"/>
          <w:lang w:eastAsia="zh-CN"/>
        </w:rPr>
        <w:t>的机会</w:t>
      </w:r>
      <w:r w:rsidR="00793A62">
        <w:rPr>
          <w:rFonts w:hint="eastAsia"/>
          <w:lang w:eastAsia="zh-CN"/>
        </w:rPr>
        <w:t>。</w:t>
      </w:r>
    </w:p>
    <w:p w14:paraId="7885356C" w14:textId="77777777" w:rsidR="00852807" w:rsidRPr="00027003" w:rsidRDefault="00852807" w:rsidP="00027003">
      <w:pPr>
        <w:rPr>
          <w:lang w:eastAsia="zh-CN"/>
        </w:rPr>
      </w:pPr>
    </w:p>
    <w:p w14:paraId="295F6832" w14:textId="332F36C7" w:rsidR="004C1994" w:rsidRDefault="00332847" w:rsidP="00D4063D">
      <w:pPr>
        <w:pStyle w:val="1"/>
        <w:rPr>
          <w:lang w:eastAsia="zh-CN"/>
        </w:rPr>
      </w:pPr>
      <w:bookmarkStart w:id="19" w:name="_Toc237924740"/>
      <w:r w:rsidRPr="00D018D1">
        <w:rPr>
          <w:rFonts w:hint="eastAsia"/>
          <w:lang w:eastAsia="zh-CN"/>
        </w:rPr>
        <w:t>网络</w:t>
      </w:r>
      <w:r w:rsidR="002A52A0">
        <w:rPr>
          <w:rFonts w:hint="eastAsia"/>
          <w:lang w:eastAsia="zh-CN"/>
        </w:rPr>
        <w:t>管理</w:t>
      </w:r>
      <w:bookmarkEnd w:id="19"/>
    </w:p>
    <w:p w14:paraId="4C2D18A9" w14:textId="78F03C41" w:rsidR="0012579A" w:rsidRDefault="004571F4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WebRTC</w:t>
      </w:r>
      <w:r>
        <w:rPr>
          <w:rFonts w:hint="eastAsia"/>
          <w:lang w:eastAsia="zh-CN"/>
        </w:rPr>
        <w:t>环境</w:t>
      </w:r>
      <w:r w:rsidR="00934261">
        <w:rPr>
          <w:rFonts w:hint="eastAsia"/>
          <w:lang w:eastAsia="zh-CN"/>
        </w:rPr>
        <w:t>检测</w:t>
      </w:r>
    </w:p>
    <w:p w14:paraId="7AA4C164" w14:textId="3D5BF422" w:rsidR="006C5BBC" w:rsidRDefault="006C5BBC" w:rsidP="006C5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</w:t>
      </w:r>
      <w:r w:rsidR="004E2CF0">
        <w:rPr>
          <w:rFonts w:hint="eastAsia"/>
          <w:lang w:eastAsia="zh-CN"/>
        </w:rPr>
        <w:t>App</w:t>
      </w:r>
      <w:r w:rsidR="004E2CF0">
        <w:rPr>
          <w:rFonts w:hint="eastAsia"/>
          <w:lang w:eastAsia="zh-CN"/>
        </w:rPr>
        <w:t>启动后首先需要检测所处网络环境是否支持</w:t>
      </w:r>
      <w:r w:rsidR="004E2CF0">
        <w:rPr>
          <w:rFonts w:hint="eastAsia"/>
          <w:lang w:eastAsia="zh-CN"/>
        </w:rPr>
        <w:t>WebRTC</w:t>
      </w:r>
      <w:r w:rsidR="00F2476E">
        <w:rPr>
          <w:rFonts w:hint="eastAsia"/>
          <w:lang w:eastAsia="zh-CN"/>
        </w:rPr>
        <w:t>，如果可以则继续业务流程，如果不行则需要中止业务流程并提示用户</w:t>
      </w:r>
      <w:r>
        <w:rPr>
          <w:rFonts w:hint="eastAsia"/>
          <w:lang w:eastAsia="zh-CN"/>
        </w:rPr>
        <w:t>：</w:t>
      </w:r>
    </w:p>
    <w:p w14:paraId="3DB1E484" w14:textId="77777777" w:rsidR="006638DD" w:rsidRDefault="006638DD" w:rsidP="006C5BBC">
      <w:pPr>
        <w:rPr>
          <w:lang w:eastAsia="zh-CN"/>
        </w:rPr>
      </w:pPr>
    </w:p>
    <w:p w14:paraId="1D9C07C6" w14:textId="2ECD15B1" w:rsidR="00793A62" w:rsidRDefault="00793A62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 w:rsidR="00FE2155">
        <w:rPr>
          <w:rFonts w:hint="eastAsia"/>
          <w:lang w:eastAsia="zh-CN"/>
        </w:rPr>
        <w:t>连接</w:t>
      </w:r>
      <w:r w:rsidR="00B65499">
        <w:rPr>
          <w:rFonts w:hint="eastAsia"/>
          <w:lang w:eastAsia="zh-CN"/>
        </w:rPr>
        <w:t>建立</w:t>
      </w:r>
    </w:p>
    <w:p w14:paraId="05E306E2" w14:textId="68E769F8" w:rsidR="00793A62" w:rsidRDefault="00236BC4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需要和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建立</w:t>
      </w:r>
      <w:r w:rsidR="00B24C72">
        <w:rPr>
          <w:rFonts w:hint="eastAsia"/>
          <w:lang w:eastAsia="zh-CN"/>
        </w:rPr>
        <w:t>WebSocket</w:t>
      </w:r>
      <w:r w:rsidR="00B24C72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，所有通信消息均基于此</w:t>
      </w:r>
      <w:r w:rsidR="00FD5CAF">
        <w:rPr>
          <w:rFonts w:hint="eastAsia"/>
          <w:lang w:eastAsia="zh-CN"/>
        </w:rPr>
        <w:t>通道</w:t>
      </w:r>
      <w:r w:rsidR="00A664C7">
        <w:rPr>
          <w:rFonts w:hint="eastAsia"/>
          <w:lang w:eastAsia="zh-CN"/>
        </w:rPr>
        <w:t>进行传递</w:t>
      </w:r>
      <w:r w:rsidR="00B24C72">
        <w:rPr>
          <w:rFonts w:hint="eastAsia"/>
          <w:lang w:eastAsia="zh-CN"/>
        </w:rPr>
        <w:t>。</w:t>
      </w:r>
    </w:p>
    <w:p w14:paraId="718BB84E" w14:textId="77777777" w:rsidR="00E15BAC" w:rsidRDefault="00E15BAC" w:rsidP="006C5BBC">
      <w:pPr>
        <w:rPr>
          <w:lang w:eastAsia="zh-CN"/>
        </w:rPr>
      </w:pPr>
    </w:p>
    <w:p w14:paraId="182A8EFC" w14:textId="2F66F047" w:rsidR="00E15BAC" w:rsidRDefault="00E15BAC" w:rsidP="00023328">
      <w:pPr>
        <w:pStyle w:val="af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  <w:r w:rsidR="009F3D49">
        <w:rPr>
          <w:rFonts w:hint="eastAsia"/>
          <w:lang w:eastAsia="zh-CN"/>
        </w:rPr>
        <w:t>维持</w:t>
      </w:r>
    </w:p>
    <w:p w14:paraId="33BC1CC2" w14:textId="7D777D00" w:rsidR="00B24C72" w:rsidRDefault="00795EE5" w:rsidP="006C5BBC">
      <w:p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需要</w:t>
      </w:r>
      <w:r w:rsidR="002E1F6B">
        <w:rPr>
          <w:rFonts w:hint="eastAsia"/>
          <w:lang w:eastAsia="zh-CN"/>
        </w:rPr>
        <w:t>通过</w:t>
      </w:r>
      <w:r w:rsidR="00624A49">
        <w:rPr>
          <w:rFonts w:hint="eastAsia"/>
          <w:lang w:eastAsia="zh-CN"/>
        </w:rPr>
        <w:t>定时发送</w:t>
      </w:r>
      <w:r w:rsidR="002E1F6B">
        <w:rPr>
          <w:rFonts w:hint="eastAsia"/>
          <w:lang w:eastAsia="zh-CN"/>
        </w:rPr>
        <w:t>心跳消息（</w:t>
      </w:r>
      <w:r w:rsidR="002E1F6B">
        <w:rPr>
          <w:rFonts w:hint="eastAsia"/>
          <w:lang w:eastAsia="zh-CN"/>
        </w:rPr>
        <w:t>WebSocket</w:t>
      </w:r>
      <w:r w:rsidR="002E1F6B">
        <w:rPr>
          <w:rFonts w:hint="eastAsia"/>
          <w:lang w:eastAsia="zh-CN"/>
        </w:rPr>
        <w:t>协议帧）</w:t>
      </w:r>
      <w:r w:rsidR="007463B1">
        <w:rPr>
          <w:rFonts w:hint="eastAsia"/>
          <w:lang w:eastAsia="zh-CN"/>
        </w:rPr>
        <w:t>来和</w:t>
      </w:r>
      <w:r w:rsidR="007463B1">
        <w:rPr>
          <w:rFonts w:hint="eastAsia"/>
          <w:lang w:eastAsia="zh-CN"/>
        </w:rPr>
        <w:t>Server</w:t>
      </w:r>
      <w:r w:rsidR="007463B1">
        <w:rPr>
          <w:rFonts w:hint="eastAsia"/>
          <w:lang w:eastAsia="zh-CN"/>
        </w:rPr>
        <w:t>保持</w:t>
      </w:r>
      <w:r w:rsidR="007463B1">
        <w:rPr>
          <w:rFonts w:hint="eastAsia"/>
          <w:lang w:eastAsia="zh-CN"/>
        </w:rPr>
        <w:t>WebSocket</w:t>
      </w:r>
      <w:r w:rsidR="007463B1">
        <w:rPr>
          <w:rFonts w:hint="eastAsia"/>
          <w:lang w:eastAsia="zh-CN"/>
        </w:rPr>
        <w:t>连接</w:t>
      </w:r>
      <w:r w:rsidR="00B24C72">
        <w:rPr>
          <w:rFonts w:hint="eastAsia"/>
          <w:lang w:eastAsia="zh-CN"/>
        </w:rPr>
        <w:t>。</w:t>
      </w:r>
    </w:p>
    <w:p w14:paraId="52A815B1" w14:textId="77777777" w:rsidR="00793A62" w:rsidRDefault="00793A62" w:rsidP="006C5BBC">
      <w:pPr>
        <w:rPr>
          <w:lang w:eastAsia="zh-CN"/>
        </w:rPr>
      </w:pPr>
    </w:p>
    <w:p w14:paraId="7B82D189" w14:textId="3F9418CF" w:rsidR="0051136D" w:rsidRDefault="0051136D" w:rsidP="00023328">
      <w:pPr>
        <w:pStyle w:val="af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连接关闭</w:t>
      </w:r>
    </w:p>
    <w:p w14:paraId="346A39AE" w14:textId="06524CD9" w:rsidR="00A22E8B" w:rsidRDefault="00386D00" w:rsidP="006C59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 w:rsidR="00CB3FF0">
        <w:rPr>
          <w:rFonts w:hint="eastAsia"/>
          <w:lang w:eastAsia="zh-CN"/>
        </w:rPr>
        <w:t>进入一些特定状态</w:t>
      </w:r>
      <w:r w:rsidR="0077179F">
        <w:rPr>
          <w:rFonts w:hint="eastAsia"/>
          <w:lang w:eastAsia="zh-CN"/>
        </w:rPr>
        <w:t>时，例如切换到后台并延续一定时间（</w:t>
      </w:r>
      <w:r w:rsidR="0077179F">
        <w:rPr>
          <w:rFonts w:hint="eastAsia"/>
          <w:lang w:eastAsia="zh-CN"/>
        </w:rPr>
        <w:t>10</w:t>
      </w:r>
      <w:r w:rsidR="0077179F">
        <w:rPr>
          <w:rFonts w:hint="eastAsia"/>
          <w:lang w:eastAsia="zh-CN"/>
        </w:rPr>
        <w:t>分钟）</w:t>
      </w:r>
      <w:r w:rsidR="00836547">
        <w:rPr>
          <w:rFonts w:hint="eastAsia"/>
          <w:lang w:eastAsia="zh-CN"/>
        </w:rPr>
        <w:t>，需要关闭</w:t>
      </w:r>
      <w:r w:rsidR="00836547">
        <w:rPr>
          <w:rFonts w:hint="eastAsia"/>
          <w:lang w:eastAsia="zh-CN"/>
        </w:rPr>
        <w:t>WebSocket</w:t>
      </w:r>
      <w:r w:rsidR="00836547">
        <w:rPr>
          <w:rFonts w:hint="eastAsia"/>
          <w:lang w:eastAsia="zh-CN"/>
        </w:rPr>
        <w:t>并释放相关资源</w:t>
      </w:r>
      <w:r w:rsidR="00A50657">
        <w:rPr>
          <w:rFonts w:hint="eastAsia"/>
          <w:lang w:eastAsia="zh-CN"/>
        </w:rPr>
        <w:t>。</w:t>
      </w:r>
      <w:r w:rsidR="007C0471">
        <w:rPr>
          <w:rFonts w:hint="eastAsia"/>
          <w:lang w:eastAsia="zh-CN"/>
        </w:rPr>
        <w:t>当</w:t>
      </w:r>
      <w:r w:rsidR="007C0471">
        <w:rPr>
          <w:rFonts w:hint="eastAsia"/>
          <w:lang w:eastAsia="zh-CN"/>
        </w:rPr>
        <w:t>App</w:t>
      </w:r>
      <w:r w:rsidR="007C0471">
        <w:rPr>
          <w:rFonts w:hint="eastAsia"/>
          <w:lang w:eastAsia="zh-CN"/>
        </w:rPr>
        <w:t>重新回到前台时，需要自动重连</w:t>
      </w:r>
      <w:r w:rsidR="007C0471">
        <w:rPr>
          <w:rFonts w:hint="eastAsia"/>
          <w:lang w:eastAsia="zh-CN"/>
        </w:rPr>
        <w:t>Server</w:t>
      </w:r>
      <w:r w:rsidR="007C0471">
        <w:rPr>
          <w:rFonts w:hint="eastAsia"/>
          <w:lang w:eastAsia="zh-CN"/>
        </w:rPr>
        <w:t>并完成接入部分的业务流程。</w:t>
      </w:r>
    </w:p>
    <w:p w14:paraId="0CEBE4B0" w14:textId="77777777" w:rsidR="006C5981" w:rsidRDefault="006C5981" w:rsidP="006C5981">
      <w:pPr>
        <w:rPr>
          <w:rFonts w:hint="eastAsia"/>
          <w:lang w:eastAsia="zh-CN"/>
        </w:rPr>
      </w:pPr>
    </w:p>
    <w:p w14:paraId="06656886" w14:textId="637BA09B" w:rsidR="00B40403" w:rsidRDefault="00B40403" w:rsidP="00023328">
      <w:pPr>
        <w:pStyle w:val="af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WebSock</w:t>
      </w:r>
      <w:r w:rsidR="00BB5AB3">
        <w:rPr>
          <w:rFonts w:hint="eastAsia"/>
          <w:lang w:eastAsia="zh-CN"/>
        </w:rPr>
        <w:t>et</w:t>
      </w:r>
      <w:r w:rsidR="00BB5AB3">
        <w:rPr>
          <w:rFonts w:hint="eastAsia"/>
          <w:lang w:eastAsia="zh-CN"/>
        </w:rPr>
        <w:t>连接</w:t>
      </w:r>
      <w:r w:rsidR="00B766BC">
        <w:rPr>
          <w:rFonts w:hint="eastAsia"/>
          <w:lang w:eastAsia="zh-CN"/>
        </w:rPr>
        <w:t>断开</w:t>
      </w:r>
    </w:p>
    <w:p w14:paraId="6AE3B1B6" w14:textId="3C257593" w:rsidR="00B77484" w:rsidRDefault="00B766BC" w:rsidP="00B766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发生任何原因引起</w:t>
      </w:r>
      <w:r w:rsidR="000F5CCE">
        <w:rPr>
          <w:rFonts w:hint="eastAsia"/>
          <w:lang w:eastAsia="zh-CN"/>
        </w:rPr>
        <w:t>的</w:t>
      </w:r>
      <w:r w:rsidR="000F5CCE">
        <w:rPr>
          <w:rFonts w:hint="eastAsia"/>
          <w:lang w:eastAsia="zh-CN"/>
        </w:rPr>
        <w:t>WebSocket</w:t>
      </w:r>
      <w:r w:rsidR="000F5CCE">
        <w:rPr>
          <w:rFonts w:hint="eastAsia"/>
          <w:lang w:eastAsia="zh-CN"/>
        </w:rPr>
        <w:t>连接断开</w:t>
      </w:r>
      <w:r w:rsidR="00FF523B">
        <w:rPr>
          <w:rFonts w:hint="eastAsia"/>
          <w:lang w:eastAsia="zh-CN"/>
        </w:rPr>
        <w:t>时，需要按照</w:t>
      </w:r>
      <w:r w:rsidR="00260F65" w:rsidRPr="00B73C33">
        <w:rPr>
          <w:b/>
          <w:u w:val="single"/>
          <w:lang w:eastAsia="zh-CN"/>
        </w:rPr>
        <w:t>WebSocket</w:t>
      </w:r>
      <w:r w:rsidR="00E22EEC" w:rsidRPr="00B73C33">
        <w:rPr>
          <w:rFonts w:hint="eastAsia"/>
          <w:b/>
          <w:u w:val="single"/>
          <w:lang w:eastAsia="zh-CN"/>
        </w:rPr>
        <w:t>通信异常</w:t>
      </w:r>
      <w:r w:rsidR="008A5538">
        <w:rPr>
          <w:rFonts w:hint="eastAsia"/>
          <w:lang w:eastAsia="zh-CN"/>
        </w:rPr>
        <w:t>（</w:t>
      </w:r>
      <w:r w:rsidR="008A5538">
        <w:rPr>
          <w:rFonts w:hint="eastAsia"/>
          <w:lang w:eastAsia="zh-CN"/>
        </w:rPr>
        <w:t>EX_02</w:t>
      </w:r>
      <w:r w:rsidR="008A5538">
        <w:rPr>
          <w:rFonts w:hint="eastAsia"/>
          <w:lang w:eastAsia="zh-CN"/>
        </w:rPr>
        <w:t>）</w:t>
      </w:r>
      <w:r w:rsidR="00040E3B">
        <w:rPr>
          <w:rFonts w:hint="eastAsia"/>
          <w:lang w:eastAsia="zh-CN"/>
        </w:rPr>
        <w:t>流程处理。</w:t>
      </w:r>
    </w:p>
    <w:p w14:paraId="3C3455BC" w14:textId="77777777" w:rsidR="00B766BC" w:rsidRDefault="00B766BC" w:rsidP="00B766BC">
      <w:pPr>
        <w:rPr>
          <w:rFonts w:hint="eastAsia"/>
          <w:lang w:eastAsia="zh-CN"/>
        </w:rPr>
      </w:pPr>
    </w:p>
    <w:p w14:paraId="041C55F5" w14:textId="132A64D3" w:rsidR="00B77484" w:rsidRDefault="00B77484" w:rsidP="00023328">
      <w:pPr>
        <w:pStyle w:val="af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WebSocket</w:t>
      </w:r>
      <w:r w:rsidR="00157FB7">
        <w:rPr>
          <w:rFonts w:hint="eastAsia"/>
          <w:lang w:eastAsia="zh-CN"/>
        </w:rPr>
        <w:t>重新连接</w:t>
      </w:r>
    </w:p>
    <w:p w14:paraId="48D14FF4" w14:textId="422A57FF" w:rsidR="007371E5" w:rsidRDefault="00DE56DA" w:rsidP="007371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发生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连接断开之后，应提供重连机制</w:t>
      </w:r>
      <w:r w:rsidR="007004A5">
        <w:rPr>
          <w:rFonts w:hint="eastAsia"/>
          <w:lang w:eastAsia="zh-CN"/>
        </w:rPr>
        <w:t>（</w:t>
      </w:r>
      <w:r w:rsidR="00B245F5">
        <w:rPr>
          <w:rFonts w:hint="eastAsia"/>
          <w:lang w:eastAsia="zh-CN"/>
        </w:rPr>
        <w:t>手动重连，和自动重连</w:t>
      </w:r>
      <w:r w:rsidR="004F0F3A">
        <w:rPr>
          <w:rFonts w:hint="eastAsia"/>
          <w:lang w:eastAsia="zh-CN"/>
        </w:rPr>
        <w:t>：</w:t>
      </w:r>
      <w:r w:rsidR="000A0ABC">
        <w:rPr>
          <w:rFonts w:hint="eastAsia"/>
          <w:lang w:eastAsia="zh-CN"/>
        </w:rPr>
        <w:t>重试</w:t>
      </w:r>
      <w:r w:rsidR="007004A5">
        <w:rPr>
          <w:rFonts w:hint="eastAsia"/>
          <w:lang w:eastAsia="zh-CN"/>
        </w:rPr>
        <w:t>N</w:t>
      </w:r>
      <w:r w:rsidR="007004A5">
        <w:rPr>
          <w:rFonts w:hint="eastAsia"/>
          <w:lang w:eastAsia="zh-CN"/>
        </w:rPr>
        <w:t>次，每次间隔</w:t>
      </w:r>
      <w:r w:rsidR="007004A5">
        <w:rPr>
          <w:rFonts w:hint="eastAsia"/>
          <w:lang w:eastAsia="zh-CN"/>
        </w:rPr>
        <w:t>M</w:t>
      </w:r>
      <w:r w:rsidR="007004A5">
        <w:rPr>
          <w:rFonts w:hint="eastAsia"/>
          <w:lang w:eastAsia="zh-CN"/>
        </w:rPr>
        <w:t>秒）</w:t>
      </w:r>
      <w:r w:rsidR="000236CC">
        <w:rPr>
          <w:rFonts w:hint="eastAsia"/>
          <w:lang w:eastAsia="zh-CN"/>
        </w:rPr>
        <w:t>。</w:t>
      </w:r>
    </w:p>
    <w:p w14:paraId="076125D5" w14:textId="77777777" w:rsidR="002F3612" w:rsidRDefault="002F3612" w:rsidP="007371E5">
      <w:pPr>
        <w:rPr>
          <w:rFonts w:hint="eastAsia"/>
          <w:lang w:eastAsia="zh-CN"/>
        </w:rPr>
      </w:pPr>
    </w:p>
    <w:p w14:paraId="34F50092" w14:textId="62E63A7C" w:rsidR="002F3612" w:rsidRDefault="00084BD0" w:rsidP="000A1E7B">
      <w:pPr>
        <w:pStyle w:val="af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的</w:t>
      </w:r>
      <w:r w:rsidR="000A1E7B">
        <w:rPr>
          <w:rFonts w:hint="eastAsia"/>
          <w:lang w:eastAsia="zh-CN"/>
        </w:rPr>
        <w:t>JSON</w:t>
      </w:r>
      <w:r w:rsidR="000A1E7B">
        <w:rPr>
          <w:rFonts w:hint="eastAsia"/>
          <w:lang w:eastAsia="zh-CN"/>
        </w:rPr>
        <w:t>消息通信</w:t>
      </w:r>
    </w:p>
    <w:p w14:paraId="6CFB4AEE" w14:textId="0CF29B06" w:rsidR="000A1E7B" w:rsidRDefault="00181E5E" w:rsidP="00084BD0">
      <w:pPr>
        <w:pStyle w:val="af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消息需要加密</w:t>
      </w:r>
      <w:r w:rsidR="00E64326">
        <w:rPr>
          <w:rFonts w:hint="eastAsia"/>
          <w:lang w:eastAsia="zh-CN"/>
        </w:rPr>
        <w:t>/</w:t>
      </w:r>
      <w:r w:rsidR="00E64326">
        <w:rPr>
          <w:rFonts w:hint="eastAsia"/>
          <w:lang w:eastAsia="zh-CN"/>
        </w:rPr>
        <w:t>解密</w:t>
      </w:r>
      <w:r w:rsidR="00AA1FFA">
        <w:rPr>
          <w:rFonts w:hint="eastAsia"/>
          <w:lang w:eastAsia="zh-CN"/>
        </w:rPr>
        <w:t>（</w:t>
      </w:r>
      <w:r w:rsidR="008865D4">
        <w:rPr>
          <w:rFonts w:hint="eastAsia"/>
          <w:lang w:eastAsia="zh-CN"/>
        </w:rPr>
        <w:t>实现</w:t>
      </w:r>
      <w:r w:rsidR="00AA1FFA">
        <w:rPr>
          <w:rFonts w:hint="eastAsia"/>
          <w:lang w:eastAsia="zh-CN"/>
        </w:rPr>
        <w:t>方案与</w:t>
      </w:r>
      <w:r w:rsidR="00AA1FFA">
        <w:rPr>
          <w:rFonts w:hint="eastAsia"/>
          <w:lang w:eastAsia="zh-CN"/>
        </w:rPr>
        <w:t>Server</w:t>
      </w:r>
      <w:r w:rsidR="00AA1FFA">
        <w:rPr>
          <w:rFonts w:hint="eastAsia"/>
          <w:lang w:eastAsia="zh-CN"/>
        </w:rPr>
        <w:t>一致）</w:t>
      </w:r>
    </w:p>
    <w:p w14:paraId="5CD2168E" w14:textId="231D2DF1" w:rsidR="00EC0779" w:rsidRDefault="00EC0779" w:rsidP="00084BD0">
      <w:pPr>
        <w:pStyle w:val="af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消息需要压缩</w:t>
      </w:r>
      <w:r w:rsidR="003B4571">
        <w:rPr>
          <w:rFonts w:hint="eastAsia"/>
          <w:lang w:eastAsia="zh-CN"/>
        </w:rPr>
        <w:t>/</w:t>
      </w:r>
      <w:r w:rsidR="003B4571">
        <w:rPr>
          <w:rFonts w:hint="eastAsia"/>
          <w:lang w:eastAsia="zh-CN"/>
        </w:rPr>
        <w:t>解压缩</w:t>
      </w:r>
      <w:r w:rsidR="008865D4">
        <w:rPr>
          <w:rFonts w:hint="eastAsia"/>
          <w:lang w:eastAsia="zh-CN"/>
        </w:rPr>
        <w:t>（实现方案与</w:t>
      </w:r>
      <w:r w:rsidR="008865D4">
        <w:rPr>
          <w:rFonts w:hint="eastAsia"/>
          <w:lang w:eastAsia="zh-CN"/>
        </w:rPr>
        <w:t>Server</w:t>
      </w:r>
      <w:r w:rsidR="00FB07D1">
        <w:rPr>
          <w:rFonts w:hint="eastAsia"/>
          <w:lang w:eastAsia="zh-CN"/>
        </w:rPr>
        <w:t>一致</w:t>
      </w:r>
      <w:r w:rsidR="008865D4">
        <w:rPr>
          <w:rFonts w:hint="eastAsia"/>
          <w:lang w:eastAsia="zh-CN"/>
        </w:rPr>
        <w:t>）</w:t>
      </w:r>
    </w:p>
    <w:p w14:paraId="231E7289" w14:textId="4995F542" w:rsidR="00D4063D" w:rsidRDefault="002033FF" w:rsidP="00D4063D">
      <w:pPr>
        <w:pStyle w:val="1"/>
        <w:rPr>
          <w:lang w:eastAsia="zh-CN"/>
        </w:rPr>
      </w:pPr>
      <w:bookmarkStart w:id="20" w:name="_Toc237924741"/>
      <w:r>
        <w:rPr>
          <w:rFonts w:hint="eastAsia"/>
          <w:lang w:eastAsia="zh-CN"/>
        </w:rPr>
        <w:t>设备</w:t>
      </w:r>
      <w:r w:rsidR="00D4063D">
        <w:rPr>
          <w:rFonts w:hint="eastAsia"/>
          <w:lang w:eastAsia="zh-CN"/>
        </w:rPr>
        <w:t>管理</w:t>
      </w:r>
      <w:bookmarkEnd w:id="20"/>
    </w:p>
    <w:p w14:paraId="1087E159" w14:textId="13B67931" w:rsidR="00C13533" w:rsidRDefault="00C13533" w:rsidP="00023328">
      <w:pPr>
        <w:pStyle w:val="af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设备</w:t>
      </w:r>
      <w:r w:rsidR="004F30D9">
        <w:rPr>
          <w:rFonts w:hint="eastAsia"/>
          <w:lang w:eastAsia="zh-CN"/>
        </w:rPr>
        <w:t>卡片</w:t>
      </w:r>
      <w:r w:rsidR="00826ADE">
        <w:rPr>
          <w:rFonts w:hint="eastAsia"/>
          <w:lang w:eastAsia="zh-CN"/>
        </w:rPr>
        <w:t>更新</w:t>
      </w:r>
    </w:p>
    <w:p w14:paraId="34C121A7" w14:textId="05609230" w:rsidR="00E609BA" w:rsidRDefault="00113ED2" w:rsidP="00023328">
      <w:pPr>
        <w:pStyle w:val="af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首次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时，需要向</w:t>
      </w:r>
      <w:r>
        <w:rPr>
          <w:rFonts w:hint="eastAsia"/>
          <w:lang w:eastAsia="zh-CN"/>
        </w:rPr>
        <w:t>Server</w:t>
      </w:r>
      <w:r w:rsidR="003274B2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设备相关</w:t>
      </w:r>
      <w:r w:rsidR="004C613A">
        <w:rPr>
          <w:rFonts w:hint="eastAsia"/>
          <w:lang w:eastAsia="zh-CN"/>
        </w:rPr>
        <w:t>的不可变</w:t>
      </w:r>
      <w:r>
        <w:rPr>
          <w:rFonts w:hint="eastAsia"/>
          <w:lang w:eastAsia="zh-CN"/>
        </w:rPr>
        <w:t>信息，主要是设备唯一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和设备类型</w:t>
      </w:r>
      <w:r w:rsidR="003274B2">
        <w:rPr>
          <w:rFonts w:hint="eastAsia"/>
          <w:lang w:eastAsia="zh-CN"/>
        </w:rPr>
        <w:t>等。</w:t>
      </w:r>
    </w:p>
    <w:p w14:paraId="77669B8B" w14:textId="2A4318E6" w:rsidR="003274B2" w:rsidRDefault="003274B2" w:rsidP="00023328">
      <w:pPr>
        <w:pStyle w:val="af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时，需要</w:t>
      </w:r>
      <w:r w:rsidR="009A1362">
        <w:rPr>
          <w:rFonts w:hint="eastAsia"/>
          <w:lang w:eastAsia="zh-CN"/>
        </w:rPr>
        <w:t>向</w:t>
      </w:r>
      <w:r w:rsidR="009A1362">
        <w:rPr>
          <w:rFonts w:hint="eastAsia"/>
          <w:lang w:eastAsia="zh-CN"/>
        </w:rPr>
        <w:t>Server</w:t>
      </w:r>
      <w:r w:rsidR="009A1362">
        <w:rPr>
          <w:rFonts w:hint="eastAsia"/>
          <w:lang w:eastAsia="zh-CN"/>
        </w:rPr>
        <w:t>提交设备相关的可变信息，主要是操作系统版本等。</w:t>
      </w:r>
    </w:p>
    <w:p w14:paraId="2245BF41" w14:textId="77777777" w:rsidR="00B05539" w:rsidRDefault="00B05539" w:rsidP="00E609BA">
      <w:pPr>
        <w:rPr>
          <w:rFonts w:hint="eastAsia"/>
          <w:lang w:eastAsia="zh-CN"/>
        </w:rPr>
      </w:pPr>
    </w:p>
    <w:p w14:paraId="01E5E90F" w14:textId="20CD8B50" w:rsidR="00AF492D" w:rsidRDefault="00AF492D" w:rsidP="00023328">
      <w:pPr>
        <w:pStyle w:val="af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设备卡片同步</w:t>
      </w:r>
    </w:p>
    <w:p w14:paraId="6F9DBFCA" w14:textId="0DDB9773" w:rsidR="00C97D2D" w:rsidRDefault="00C97D2D" w:rsidP="00C97D2D">
      <w:pPr>
        <w:rPr>
          <w:rFonts w:hint="eastAsia"/>
          <w:lang w:eastAsia="zh-CN"/>
        </w:rPr>
      </w:pPr>
      <w:r>
        <w:rPr>
          <w:lang w:eastAsia="zh-CN"/>
        </w:rPr>
        <w:t>App</w:t>
      </w:r>
      <w:r w:rsidR="009F5607">
        <w:rPr>
          <w:rFonts w:hint="eastAsia"/>
          <w:lang w:eastAsia="zh-CN"/>
        </w:rPr>
        <w:t>每次</w:t>
      </w:r>
      <w:r w:rsidR="007519FC">
        <w:rPr>
          <w:rFonts w:hint="eastAsia"/>
          <w:lang w:eastAsia="zh-CN"/>
        </w:rPr>
        <w:t>连接时，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Server</w:t>
      </w:r>
      <w:r w:rsidR="007068FE">
        <w:rPr>
          <w:rFonts w:hint="eastAsia"/>
          <w:lang w:eastAsia="zh-CN"/>
        </w:rPr>
        <w:t>要求</w:t>
      </w:r>
      <w:r>
        <w:rPr>
          <w:rFonts w:hint="eastAsia"/>
          <w:lang w:eastAsia="zh-CN"/>
        </w:rPr>
        <w:t>同步设备相关信息，主要是聊天数据相关</w:t>
      </w:r>
      <w:r w:rsidR="00AE6CF7">
        <w:rPr>
          <w:rFonts w:hint="eastAsia"/>
          <w:lang w:eastAsia="zh-CN"/>
        </w:rPr>
        <w:t>。</w:t>
      </w:r>
    </w:p>
    <w:p w14:paraId="11D3ACA2" w14:textId="77777777" w:rsidR="00C97D2D" w:rsidRDefault="00C97D2D" w:rsidP="00C97D2D">
      <w:pPr>
        <w:pStyle w:val="af"/>
        <w:ind w:left="420"/>
        <w:rPr>
          <w:rFonts w:hint="eastAsia"/>
          <w:lang w:eastAsia="zh-CN"/>
        </w:rPr>
      </w:pPr>
    </w:p>
    <w:p w14:paraId="4A1E777D" w14:textId="6012C41F" w:rsidR="00372E52" w:rsidRDefault="00946604" w:rsidP="00023328">
      <w:pPr>
        <w:pStyle w:val="af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兴趣卡片同步</w:t>
      </w:r>
    </w:p>
    <w:p w14:paraId="20D7C96F" w14:textId="7FB4AF08" w:rsidR="005445D8" w:rsidRDefault="005445D8" w:rsidP="00023328">
      <w:pPr>
        <w:pStyle w:val="af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每当</w:t>
      </w:r>
      <w:r w:rsidR="00C323D0"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要求同步兴趣卡片相关信息。</w:t>
      </w:r>
    </w:p>
    <w:p w14:paraId="1FADF1D6" w14:textId="544A6872" w:rsidR="006B5D68" w:rsidRDefault="006B5D68" w:rsidP="00023328">
      <w:pPr>
        <w:pStyle w:val="af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每当需要时，向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要求同步当前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历史热门兴趣标签</w:t>
      </w:r>
      <w:r w:rsidR="00806805">
        <w:rPr>
          <w:rFonts w:hint="eastAsia"/>
          <w:lang w:eastAsia="zh-CN"/>
        </w:rPr>
        <w:t>列表</w:t>
      </w:r>
      <w:r w:rsidR="00C70FD0">
        <w:rPr>
          <w:rFonts w:hint="eastAsia"/>
          <w:lang w:eastAsia="zh-CN"/>
        </w:rPr>
        <w:t>。</w:t>
      </w:r>
    </w:p>
    <w:p w14:paraId="2421C1AD" w14:textId="77777777" w:rsidR="005445D8" w:rsidRDefault="005445D8" w:rsidP="005445D8">
      <w:pPr>
        <w:rPr>
          <w:rFonts w:hint="eastAsia"/>
          <w:lang w:eastAsia="zh-CN"/>
        </w:rPr>
      </w:pPr>
    </w:p>
    <w:p w14:paraId="21633E8E" w14:textId="4375BF48" w:rsidR="00F94343" w:rsidRDefault="00F94343" w:rsidP="00023328">
      <w:pPr>
        <w:pStyle w:val="af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兴趣卡片更新</w:t>
      </w:r>
    </w:p>
    <w:p w14:paraId="377174B0" w14:textId="0986824F" w:rsidR="001A79DC" w:rsidRDefault="00800AA1" w:rsidP="00D522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每当需要时，向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更新兴趣卡片相关信息。</w:t>
      </w:r>
    </w:p>
    <w:p w14:paraId="71E6F730" w14:textId="77777777" w:rsidR="009B1446" w:rsidRDefault="009B1446" w:rsidP="00D522F2">
      <w:pPr>
        <w:rPr>
          <w:rFonts w:hint="eastAsia"/>
          <w:lang w:eastAsia="zh-CN"/>
        </w:rPr>
      </w:pPr>
    </w:p>
    <w:p w14:paraId="34BCB265" w14:textId="3BDA2CE8" w:rsidR="00C32E26" w:rsidRDefault="00C32E26" w:rsidP="00023328">
      <w:pPr>
        <w:pStyle w:val="af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印象卡片同步</w:t>
      </w:r>
    </w:p>
    <w:p w14:paraId="50EE878D" w14:textId="0D5EF085" w:rsidR="0029020A" w:rsidRDefault="0029020A" w:rsidP="004A0A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每当需要时，向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同步自己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对方的印象卡片相关信息。</w:t>
      </w:r>
    </w:p>
    <w:p w14:paraId="5022AE5B" w14:textId="77777777" w:rsidR="0029020A" w:rsidRDefault="0029020A" w:rsidP="0029020A">
      <w:pPr>
        <w:rPr>
          <w:rFonts w:hint="eastAsia"/>
          <w:lang w:eastAsia="zh-CN"/>
        </w:rPr>
      </w:pPr>
    </w:p>
    <w:p w14:paraId="241290C1" w14:textId="411B8CF3" w:rsidR="008679F4" w:rsidRDefault="008679F4" w:rsidP="00023328">
      <w:pPr>
        <w:pStyle w:val="af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印象卡片更新</w:t>
      </w:r>
    </w:p>
    <w:p w14:paraId="5B7B14CD" w14:textId="2B73E81E" w:rsidR="00404626" w:rsidRDefault="003E6506" w:rsidP="007B6513">
      <w:pPr>
        <w:rPr>
          <w:rFonts w:hint="eastAsia"/>
          <w:lang w:eastAsia="zh-CN"/>
        </w:rPr>
      </w:pPr>
      <w:bookmarkStart w:id="21" w:name="OLE_LINK1"/>
      <w:bookmarkStart w:id="22" w:name="OLE_LINK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每当需要时，向</w:t>
      </w:r>
      <w:r>
        <w:rPr>
          <w:rFonts w:hint="eastAsia"/>
          <w:lang w:eastAsia="zh-CN"/>
        </w:rPr>
        <w:t>Server</w:t>
      </w:r>
      <w:r w:rsidR="003F0FCC">
        <w:rPr>
          <w:rFonts w:hint="eastAsia"/>
          <w:lang w:eastAsia="zh-CN"/>
        </w:rPr>
        <w:t>更新</w:t>
      </w:r>
      <w:r w:rsidR="00C32CDE">
        <w:rPr>
          <w:rFonts w:hint="eastAsia"/>
          <w:lang w:eastAsia="zh-CN"/>
        </w:rPr>
        <w:t>对方的</w:t>
      </w:r>
      <w:r>
        <w:rPr>
          <w:rFonts w:hint="eastAsia"/>
          <w:lang w:eastAsia="zh-CN"/>
        </w:rPr>
        <w:t>印象卡片相关信息。</w:t>
      </w:r>
    </w:p>
    <w:p w14:paraId="6E3BE626" w14:textId="60F84B5A" w:rsidR="00C062BE" w:rsidRDefault="00C062BE" w:rsidP="00D4063D">
      <w:pPr>
        <w:pStyle w:val="1"/>
        <w:rPr>
          <w:rFonts w:hint="eastAsia"/>
          <w:lang w:eastAsia="zh-CN"/>
        </w:rPr>
      </w:pPr>
      <w:bookmarkStart w:id="23" w:name="_Toc237924742"/>
      <w:bookmarkEnd w:id="21"/>
      <w:bookmarkEnd w:id="22"/>
      <w:r>
        <w:rPr>
          <w:rFonts w:hint="eastAsia"/>
          <w:lang w:eastAsia="zh-CN"/>
        </w:rPr>
        <w:t>服务器管理</w:t>
      </w:r>
      <w:bookmarkEnd w:id="23"/>
    </w:p>
    <w:p w14:paraId="2114ACA9" w14:textId="3839BD18" w:rsidR="00BF7C7A" w:rsidRDefault="0083782E" w:rsidP="00023328">
      <w:pPr>
        <w:pStyle w:val="af"/>
        <w:numPr>
          <w:ilvl w:val="0"/>
          <w:numId w:val="15"/>
        </w:numPr>
        <w:rPr>
          <w:rFonts w:hint="eastAsia"/>
        </w:rPr>
      </w:pPr>
      <w:r>
        <w:rPr>
          <w:rFonts w:hint="eastAsia"/>
          <w:lang w:eastAsia="zh-CN"/>
        </w:rPr>
        <w:t>服务器状态查询</w:t>
      </w:r>
    </w:p>
    <w:p w14:paraId="4E53C641" w14:textId="3BF92781" w:rsidR="00277B16" w:rsidRDefault="00023328" w:rsidP="00023328">
      <w:pPr>
        <w:pStyle w:val="af"/>
        <w:numPr>
          <w:ilvl w:val="0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>每当需要时，可以</w:t>
      </w:r>
      <w:proofErr w:type="spellStart"/>
      <w:r>
        <w:rPr>
          <w:rFonts w:hint="eastAsia"/>
        </w:rPr>
        <w:t>向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查询当前在线用户总数</w:t>
      </w:r>
      <w:r w:rsidR="00880D5C">
        <w:rPr>
          <w:rFonts w:hint="eastAsia"/>
        </w:rPr>
        <w:t>。</w:t>
      </w:r>
    </w:p>
    <w:p w14:paraId="606D4672" w14:textId="37DE333A" w:rsidR="00880D5C" w:rsidRDefault="002321B9" w:rsidP="00023328">
      <w:pPr>
        <w:pStyle w:val="af"/>
        <w:numPr>
          <w:ilvl w:val="0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App</w:t>
      </w:r>
      <w:r w:rsidR="00D066D8">
        <w:rPr>
          <w:rFonts w:hint="eastAsia"/>
        </w:rPr>
        <w:t>每当需要时，可以向</w:t>
      </w:r>
      <w:proofErr w:type="spellEnd"/>
    </w:p>
    <w:p w14:paraId="701E4ABF" w14:textId="6B946F2E" w:rsidR="005011AB" w:rsidRDefault="004D3D4E" w:rsidP="00D4063D">
      <w:pPr>
        <w:pStyle w:val="1"/>
        <w:rPr>
          <w:rFonts w:hint="eastAsia"/>
          <w:lang w:eastAsia="zh-CN"/>
        </w:rPr>
      </w:pPr>
      <w:bookmarkStart w:id="24" w:name="_Toc237924743"/>
      <w:r>
        <w:rPr>
          <w:rFonts w:hint="eastAsia"/>
          <w:lang w:eastAsia="zh-CN"/>
        </w:rPr>
        <w:t>视频</w:t>
      </w:r>
      <w:r w:rsidR="00F72E4A">
        <w:rPr>
          <w:rFonts w:hint="eastAsia"/>
          <w:lang w:eastAsia="zh-CN"/>
        </w:rPr>
        <w:t>聊天</w:t>
      </w:r>
      <w:r>
        <w:rPr>
          <w:rFonts w:hint="eastAsia"/>
          <w:lang w:eastAsia="zh-CN"/>
        </w:rPr>
        <w:t>管理</w:t>
      </w:r>
      <w:bookmarkEnd w:id="24"/>
    </w:p>
    <w:p w14:paraId="6147C326" w14:textId="77777777" w:rsidR="00C71009" w:rsidRDefault="00581DC6" w:rsidP="00023328">
      <w:pPr>
        <w:pStyle w:val="af"/>
        <w:numPr>
          <w:ilvl w:val="0"/>
          <w:numId w:val="11"/>
        </w:numPr>
      </w:pPr>
      <w:r>
        <w:rPr>
          <w:rFonts w:hint="eastAsia"/>
        </w:rPr>
        <w:t>视频聊天</w:t>
      </w:r>
      <w:r w:rsidR="008D1072">
        <w:rPr>
          <w:rFonts w:hint="eastAsia"/>
        </w:rPr>
        <w:t>手动</w:t>
      </w:r>
      <w:r>
        <w:rPr>
          <w:rFonts w:hint="eastAsia"/>
        </w:rPr>
        <w:t>中止</w:t>
      </w:r>
    </w:p>
    <w:p w14:paraId="15E06240" w14:textId="19167108" w:rsidR="008D1072" w:rsidRDefault="008D1072" w:rsidP="00C71009">
      <w:pPr>
        <w:rPr>
          <w:rFonts w:hint="eastAsia"/>
        </w:rPr>
      </w:pPr>
      <w:proofErr w:type="spellStart"/>
      <w:r>
        <w:rPr>
          <w:rFonts w:hint="eastAsia"/>
        </w:rPr>
        <w:t>App</w:t>
      </w:r>
      <w:r>
        <w:rPr>
          <w:rFonts w:hint="eastAsia"/>
        </w:rPr>
        <w:t>应允许用户手动中止视频聊天</w:t>
      </w:r>
      <w:proofErr w:type="spellEnd"/>
      <w:r w:rsidR="001431B7">
        <w:rPr>
          <w:rFonts w:hint="eastAsia"/>
        </w:rPr>
        <w:t>。</w:t>
      </w:r>
    </w:p>
    <w:p w14:paraId="5C25E52D" w14:textId="77777777" w:rsidR="008D1072" w:rsidRDefault="008D1072" w:rsidP="008D1072">
      <w:pPr>
        <w:pStyle w:val="af"/>
        <w:ind w:left="420"/>
        <w:rPr>
          <w:rFonts w:hint="eastAsia"/>
        </w:rPr>
      </w:pPr>
    </w:p>
    <w:p w14:paraId="30B425F0" w14:textId="77777777" w:rsidR="00B37F6C" w:rsidRDefault="00C72B3A" w:rsidP="00023328">
      <w:pPr>
        <w:pStyle w:val="af"/>
        <w:numPr>
          <w:ilvl w:val="0"/>
          <w:numId w:val="11"/>
        </w:numPr>
      </w:pPr>
      <w:proofErr w:type="spellStart"/>
      <w:r>
        <w:rPr>
          <w:rFonts w:hint="eastAsia"/>
        </w:rPr>
        <w:t>视频聊天界面布局自定义</w:t>
      </w:r>
    </w:p>
    <w:p w14:paraId="4B051482" w14:textId="7CC345A0" w:rsidR="00B37F6C" w:rsidRPr="00F26CA5" w:rsidRDefault="00F64FA3" w:rsidP="00F64FA3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应允许用户根据自己习惯对视频聊天界面进行重排</w:t>
      </w:r>
      <w:proofErr w:type="spellEnd"/>
      <w:r>
        <w:rPr>
          <w:rFonts w:hint="eastAsia"/>
        </w:rPr>
        <w:t>。</w:t>
      </w:r>
    </w:p>
    <w:p w14:paraId="3996C845" w14:textId="476CB80F" w:rsidR="00D1736F" w:rsidRDefault="00D1736F" w:rsidP="00D4063D">
      <w:pPr>
        <w:pStyle w:val="1"/>
        <w:rPr>
          <w:rFonts w:hint="eastAsia"/>
          <w:lang w:eastAsia="zh-CN"/>
        </w:rPr>
      </w:pPr>
      <w:bookmarkStart w:id="25" w:name="_Toc237924744"/>
      <w:r>
        <w:rPr>
          <w:rFonts w:hint="eastAsia"/>
          <w:lang w:eastAsia="zh-CN"/>
        </w:rPr>
        <w:t>配置管理</w:t>
      </w:r>
      <w:bookmarkEnd w:id="25"/>
    </w:p>
    <w:p w14:paraId="55FB1EF4" w14:textId="1001F7EF" w:rsidR="005E7C46" w:rsidRDefault="00030098" w:rsidP="00023328">
      <w:pPr>
        <w:pStyle w:val="af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推送通知开关</w:t>
      </w:r>
    </w:p>
    <w:p w14:paraId="0CE8865C" w14:textId="599F9BB9" w:rsidR="00FA6136" w:rsidRDefault="00FA6136" w:rsidP="00FA61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应允许用户开启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关闭推送通知</w:t>
      </w:r>
    </w:p>
    <w:p w14:paraId="482DF441" w14:textId="77777777" w:rsidR="00FA6136" w:rsidRDefault="00FA6136" w:rsidP="00FA6136">
      <w:pPr>
        <w:rPr>
          <w:rFonts w:hint="eastAsia"/>
          <w:lang w:eastAsia="zh-CN"/>
        </w:rPr>
      </w:pPr>
    </w:p>
    <w:p w14:paraId="2BEC491A" w14:textId="21ABEC36" w:rsidR="005A4C95" w:rsidRDefault="00BC4F78" w:rsidP="00023328">
      <w:pPr>
        <w:pStyle w:val="af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反馈</w:t>
      </w:r>
      <w:r w:rsidR="00E16F95">
        <w:rPr>
          <w:rFonts w:hint="eastAsia"/>
          <w:lang w:eastAsia="zh-CN"/>
        </w:rPr>
        <w:t>信息</w:t>
      </w:r>
    </w:p>
    <w:p w14:paraId="7A611D3B" w14:textId="3DB5C9B2" w:rsidR="003F37D7" w:rsidRDefault="003F37D7" w:rsidP="003F37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应允许用户通过简单反馈界面快速提交意见和建议</w:t>
      </w:r>
    </w:p>
    <w:p w14:paraId="7AAB6C3F" w14:textId="77777777" w:rsidR="003F37D7" w:rsidRDefault="003F37D7" w:rsidP="003F37D7">
      <w:pPr>
        <w:pStyle w:val="af"/>
        <w:ind w:left="420"/>
        <w:rPr>
          <w:rFonts w:hint="eastAsia"/>
          <w:lang w:eastAsia="zh-CN"/>
        </w:rPr>
      </w:pPr>
    </w:p>
    <w:p w14:paraId="5FBF12C2" w14:textId="3A481DFC" w:rsidR="009B23AD" w:rsidRDefault="009B23AD" w:rsidP="00023328">
      <w:pPr>
        <w:pStyle w:val="af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帮助</w:t>
      </w:r>
      <w:r w:rsidR="00AB1FB2">
        <w:rPr>
          <w:rFonts w:hint="eastAsia"/>
          <w:lang w:eastAsia="zh-CN"/>
        </w:rPr>
        <w:t>信息</w:t>
      </w:r>
    </w:p>
    <w:p w14:paraId="574820A4" w14:textId="24737517" w:rsidR="00B128FB" w:rsidRDefault="00BB3DED" w:rsidP="00023328">
      <w:pPr>
        <w:pStyle w:val="af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 w:rsidR="00282751">
        <w:rPr>
          <w:rFonts w:hint="eastAsia"/>
          <w:lang w:eastAsia="zh-CN"/>
        </w:rPr>
        <w:t>首次启动时应先展示帮助向导</w:t>
      </w:r>
    </w:p>
    <w:p w14:paraId="7C5FC6E6" w14:textId="70D01D7E" w:rsidR="00282751" w:rsidRDefault="00282751" w:rsidP="00023328">
      <w:pPr>
        <w:pStyle w:val="af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应允许用户手动查看帮助向导</w:t>
      </w:r>
    </w:p>
    <w:p w14:paraId="34291150" w14:textId="77777777" w:rsidR="00B128FB" w:rsidRDefault="00B128FB" w:rsidP="00B128FB">
      <w:pPr>
        <w:rPr>
          <w:rFonts w:hint="eastAsia"/>
          <w:lang w:eastAsia="zh-CN"/>
        </w:rPr>
      </w:pPr>
    </w:p>
    <w:p w14:paraId="7C9FF273" w14:textId="1A8901E6" w:rsidR="005E0337" w:rsidRDefault="0087473F" w:rsidP="00023328">
      <w:pPr>
        <w:pStyle w:val="af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</w:t>
      </w:r>
    </w:p>
    <w:p w14:paraId="1FC174AF" w14:textId="012DCA53" w:rsidR="0087473F" w:rsidRPr="00D32828" w:rsidRDefault="00585EEE" w:rsidP="00023328">
      <w:pPr>
        <w:pStyle w:val="af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应提供</w:t>
      </w:r>
      <w:r w:rsidR="000826D9">
        <w:rPr>
          <w:rFonts w:hint="eastAsia"/>
          <w:lang w:eastAsia="zh-CN"/>
        </w:rPr>
        <w:t>开发者的相关信息</w:t>
      </w:r>
    </w:p>
    <w:p w14:paraId="20321CBF" w14:textId="77777777" w:rsidR="00D4063D" w:rsidRDefault="00D4063D" w:rsidP="00D4063D">
      <w:pPr>
        <w:pStyle w:val="1"/>
        <w:rPr>
          <w:lang w:eastAsia="zh-CN"/>
        </w:rPr>
      </w:pPr>
      <w:bookmarkStart w:id="26" w:name="_Toc237924745"/>
      <w:r>
        <w:rPr>
          <w:rFonts w:hint="eastAsia"/>
          <w:lang w:eastAsia="zh-CN"/>
        </w:rPr>
        <w:t>日志管理</w:t>
      </w:r>
      <w:bookmarkEnd w:id="26"/>
    </w:p>
    <w:p w14:paraId="3D8586A8" w14:textId="77777777" w:rsidR="00F504EE" w:rsidRDefault="00F504EE" w:rsidP="00023328">
      <w:pPr>
        <w:pStyle w:val="af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保存日志记录</w:t>
      </w:r>
    </w:p>
    <w:p w14:paraId="468BA882" w14:textId="2E48EC31" w:rsidR="00D4063D" w:rsidRDefault="006E4DC3" w:rsidP="00F504EE">
      <w:pPr>
        <w:rPr>
          <w:lang w:eastAsia="zh-CN"/>
        </w:rPr>
      </w:pPr>
      <w:r>
        <w:rPr>
          <w:rFonts w:hint="eastAsia"/>
          <w:lang w:eastAsia="zh-CN"/>
        </w:rPr>
        <w:t>App</w:t>
      </w:r>
      <w:r w:rsidR="00F504EE">
        <w:rPr>
          <w:rFonts w:hint="eastAsia"/>
          <w:lang w:eastAsia="zh-CN"/>
        </w:rPr>
        <w:t>中所有</w:t>
      </w:r>
      <w:r w:rsidR="00D17895">
        <w:rPr>
          <w:rFonts w:hint="eastAsia"/>
          <w:lang w:eastAsia="zh-CN"/>
        </w:rPr>
        <w:t>业务</w:t>
      </w:r>
      <w:r w:rsidR="00F504EE">
        <w:rPr>
          <w:rFonts w:hint="eastAsia"/>
          <w:lang w:eastAsia="zh-CN"/>
        </w:rPr>
        <w:t>操作都要有对应的日志记录</w:t>
      </w:r>
      <w:r w:rsidR="00916B38">
        <w:rPr>
          <w:rFonts w:hint="eastAsia"/>
          <w:lang w:eastAsia="zh-CN"/>
        </w:rPr>
        <w:t>，并保存在文本文件中</w:t>
      </w:r>
      <w:r w:rsidR="00E018E8">
        <w:rPr>
          <w:rFonts w:hint="eastAsia"/>
          <w:lang w:eastAsia="zh-CN"/>
        </w:rPr>
        <w:t>。</w:t>
      </w:r>
    </w:p>
    <w:p w14:paraId="76CC5605" w14:textId="77777777" w:rsidR="00F504EE" w:rsidRDefault="00F504EE" w:rsidP="00F504EE">
      <w:pPr>
        <w:rPr>
          <w:lang w:eastAsia="zh-CN"/>
        </w:rPr>
      </w:pPr>
    </w:p>
    <w:p w14:paraId="180CF302" w14:textId="6899161E" w:rsidR="001C4EE4" w:rsidRDefault="001C005B" w:rsidP="00023328">
      <w:pPr>
        <w:pStyle w:val="af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保存</w:t>
      </w:r>
      <w:r w:rsidR="0037581E">
        <w:rPr>
          <w:rFonts w:hint="eastAsia"/>
          <w:lang w:eastAsia="zh-CN"/>
        </w:rPr>
        <w:t>崩溃记录</w:t>
      </w:r>
    </w:p>
    <w:p w14:paraId="1BDDE1E0" w14:textId="66175FC9" w:rsidR="001C4EE4" w:rsidRPr="001C4EE4" w:rsidRDefault="002F5B6C" w:rsidP="00F504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的崩溃需要被记录并提供后期分析查看的</w:t>
      </w:r>
      <w:r w:rsidR="007C17D5">
        <w:rPr>
          <w:rFonts w:hint="eastAsia"/>
          <w:lang w:eastAsia="zh-CN"/>
        </w:rPr>
        <w:t>途径</w:t>
      </w:r>
      <w:r w:rsidR="00A672B5">
        <w:rPr>
          <w:rFonts w:hint="eastAsia"/>
          <w:lang w:eastAsia="zh-CN"/>
        </w:rPr>
        <w:t>（</w:t>
      </w:r>
      <w:r w:rsidR="00EB7535">
        <w:rPr>
          <w:rFonts w:hint="eastAsia"/>
          <w:lang w:eastAsia="zh-CN"/>
        </w:rPr>
        <w:t>可</w:t>
      </w:r>
      <w:r w:rsidR="00A672B5">
        <w:rPr>
          <w:rFonts w:hint="eastAsia"/>
          <w:lang w:eastAsia="zh-CN"/>
        </w:rPr>
        <w:t>借助第三方解决方案）</w:t>
      </w:r>
      <w:r w:rsidR="00EB7535">
        <w:rPr>
          <w:rFonts w:hint="eastAsia"/>
          <w:lang w:eastAsia="zh-CN"/>
        </w:rPr>
        <w:t>。</w:t>
      </w:r>
    </w:p>
    <w:p w14:paraId="18352501" w14:textId="77777777" w:rsidR="00041C41" w:rsidRDefault="00041C41" w:rsidP="00041C41">
      <w:pPr>
        <w:pStyle w:val="1"/>
        <w:rPr>
          <w:lang w:eastAsia="zh-CN"/>
        </w:rPr>
      </w:pPr>
      <w:bookmarkStart w:id="27" w:name="_Toc237924746"/>
      <w:r>
        <w:rPr>
          <w:rFonts w:hint="eastAsia"/>
          <w:lang w:eastAsia="zh-CN"/>
        </w:rPr>
        <w:t>备选需求</w:t>
      </w:r>
      <w:bookmarkEnd w:id="27"/>
    </w:p>
    <w:p w14:paraId="49D94A3D" w14:textId="16E6FF2A" w:rsidR="00041C41" w:rsidRDefault="006C52C1" w:rsidP="00023328">
      <w:pPr>
        <w:pStyle w:val="af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应在</w:t>
      </w:r>
      <w:r>
        <w:rPr>
          <w:rFonts w:hint="eastAsia"/>
          <w:lang w:eastAsia="zh-CN"/>
        </w:rPr>
        <w:t>CM_04</w:t>
      </w:r>
      <w:r>
        <w:rPr>
          <w:rFonts w:hint="eastAsia"/>
          <w:lang w:eastAsia="zh-CN"/>
        </w:rPr>
        <w:t>中提供版本历史功能列表</w:t>
      </w:r>
    </w:p>
    <w:p w14:paraId="006C0ACD" w14:textId="77777777" w:rsidR="00074ED8" w:rsidRPr="00074ED8" w:rsidRDefault="00074ED8" w:rsidP="00D4063D">
      <w:pPr>
        <w:rPr>
          <w:rFonts w:hint="eastAsia"/>
          <w:lang w:eastAsia="zh-CN"/>
        </w:rPr>
      </w:pPr>
    </w:p>
    <w:sectPr w:rsidR="00074ED8" w:rsidRPr="00074ED8" w:rsidSect="00667A7B">
      <w:headerReference w:type="default" r:id="rId10"/>
      <w:footerReference w:type="even" r:id="rId11"/>
      <w:footerReference w:type="default" r:id="rId12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4E8CC" w14:textId="77777777" w:rsidR="005A4C95" w:rsidRDefault="005A4C95" w:rsidP="00803B7E">
      <w:r>
        <w:separator/>
      </w:r>
    </w:p>
  </w:endnote>
  <w:endnote w:type="continuationSeparator" w:id="0">
    <w:p w14:paraId="372E0E04" w14:textId="77777777" w:rsidR="005A4C95" w:rsidRDefault="005A4C95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7D8FF" w14:textId="77777777" w:rsidR="005A4C95" w:rsidRDefault="005A4C95" w:rsidP="00DD1BA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17C816E" w14:textId="77777777" w:rsidR="005A4C95" w:rsidRDefault="005A4C95" w:rsidP="00056B60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8E4F2" w14:textId="77777777" w:rsidR="005A4C95" w:rsidRDefault="005A4C95" w:rsidP="009F42CC">
    <w:pPr>
      <w:pStyle w:val="a9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005855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005855"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1516E" w14:textId="77777777" w:rsidR="005A4C95" w:rsidRDefault="005A4C95" w:rsidP="00803B7E">
      <w:r>
        <w:separator/>
      </w:r>
    </w:p>
  </w:footnote>
  <w:footnote w:type="continuationSeparator" w:id="0">
    <w:p w14:paraId="781EB566" w14:textId="77777777" w:rsidR="005A4C95" w:rsidRDefault="005A4C95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A43D4" w14:textId="77777777" w:rsidR="005A4C95" w:rsidRPr="003B49B7" w:rsidRDefault="005A4C95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 xml:space="preserve">SimpleLife Studio </w:t>
    </w:r>
    <w:proofErr w:type="spellStart"/>
    <w:r>
      <w:rPr>
        <w:rFonts w:ascii="宋体" w:hAnsi="宋体" w:cs="宋体" w:hint="eastAsia"/>
      </w:rPr>
      <w:t>简单生活工作室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0E1"/>
    <w:multiLevelType w:val="hybridMultilevel"/>
    <w:tmpl w:val="03E23F4C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2F6DF8"/>
    <w:multiLevelType w:val="hybridMultilevel"/>
    <w:tmpl w:val="24BA47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F2859B4"/>
    <w:multiLevelType w:val="hybridMultilevel"/>
    <w:tmpl w:val="0E424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5B3B5A"/>
    <w:multiLevelType w:val="hybridMultilevel"/>
    <w:tmpl w:val="71066914"/>
    <w:lvl w:ilvl="0" w:tplc="7C66EE3E">
      <w:start w:val="1"/>
      <w:numFmt w:val="decimalZero"/>
      <w:lvlText w:val="S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D84BB8"/>
    <w:multiLevelType w:val="hybridMultilevel"/>
    <w:tmpl w:val="6E6EE02C"/>
    <w:lvl w:ilvl="0" w:tplc="68E6AD66">
      <w:start w:val="1"/>
      <w:numFmt w:val="decimalZero"/>
      <w:lvlText w:val="N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44261B"/>
    <w:multiLevelType w:val="hybridMultilevel"/>
    <w:tmpl w:val="32DEC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7E0212A"/>
    <w:multiLevelType w:val="hybridMultilevel"/>
    <w:tmpl w:val="F50686FA"/>
    <w:lvl w:ilvl="0" w:tplc="FA0ADDD0">
      <w:start w:val="1"/>
      <w:numFmt w:val="decimalZero"/>
      <w:lvlText w:val="EX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3A5D1B"/>
    <w:multiLevelType w:val="hybridMultilevel"/>
    <w:tmpl w:val="34FABAFA"/>
    <w:lvl w:ilvl="0" w:tplc="9E8617C8">
      <w:start w:val="1"/>
      <w:numFmt w:val="decimalZero"/>
      <w:lvlText w:val="V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D3D639E"/>
    <w:multiLevelType w:val="hybridMultilevel"/>
    <w:tmpl w:val="4FCCBA58"/>
    <w:lvl w:ilvl="0" w:tplc="320EA49A">
      <w:start w:val="1"/>
      <w:numFmt w:val="decimalZero"/>
      <w:lvlText w:val="OP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E72CAC"/>
    <w:multiLevelType w:val="hybridMultilevel"/>
    <w:tmpl w:val="175A25A6"/>
    <w:lvl w:ilvl="0" w:tplc="7350374A">
      <w:start w:val="1"/>
      <w:numFmt w:val="decimalZero"/>
      <w:lvlText w:val="D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F23F1F"/>
    <w:multiLevelType w:val="hybridMultilevel"/>
    <w:tmpl w:val="A1104D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9490FD4"/>
    <w:multiLevelType w:val="hybridMultilevel"/>
    <w:tmpl w:val="95429C76"/>
    <w:lvl w:ilvl="0" w:tplc="DB7A82CC">
      <w:start w:val="1"/>
      <w:numFmt w:val="decimalZero"/>
      <w:pStyle w:val="9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D108B2"/>
    <w:multiLevelType w:val="hybridMultilevel"/>
    <w:tmpl w:val="72189C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73E076B"/>
    <w:multiLevelType w:val="multilevel"/>
    <w:tmpl w:val="3B70C3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0831D9"/>
    <w:multiLevelType w:val="hybridMultilevel"/>
    <w:tmpl w:val="0ECC0848"/>
    <w:lvl w:ilvl="0" w:tplc="EB64DADC">
      <w:start w:val="1"/>
      <w:numFmt w:val="decimalZero"/>
      <w:lvlText w:val="CM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1341FE7"/>
    <w:multiLevelType w:val="hybridMultilevel"/>
    <w:tmpl w:val="D94CCCB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56A3FFE"/>
    <w:multiLevelType w:val="hybridMultilevel"/>
    <w:tmpl w:val="6FE62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AD76CF3"/>
    <w:multiLevelType w:val="hybridMultilevel"/>
    <w:tmpl w:val="CC3CBA88"/>
    <w:lvl w:ilvl="0" w:tplc="8138E2DE">
      <w:start w:val="1"/>
      <w:numFmt w:val="decimalZero"/>
      <w:lvlText w:val="L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1"/>
  </w:num>
  <w:num w:numId="5">
    <w:abstractNumId w:val="17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  <w:num w:numId="12">
    <w:abstractNumId w:val="14"/>
  </w:num>
  <w:num w:numId="13">
    <w:abstractNumId w:val="16"/>
  </w:num>
  <w:num w:numId="14">
    <w:abstractNumId w:val="12"/>
  </w:num>
  <w:num w:numId="15">
    <w:abstractNumId w:val="3"/>
  </w:num>
  <w:num w:numId="16">
    <w:abstractNumId w:val="10"/>
  </w:num>
  <w:num w:numId="17">
    <w:abstractNumId w:val="0"/>
  </w:num>
  <w:num w:numId="1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8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00E91"/>
    <w:rsid w:val="000011CF"/>
    <w:rsid w:val="00002845"/>
    <w:rsid w:val="00005855"/>
    <w:rsid w:val="00011AAB"/>
    <w:rsid w:val="00012761"/>
    <w:rsid w:val="00017D0D"/>
    <w:rsid w:val="00017D9A"/>
    <w:rsid w:val="000201AC"/>
    <w:rsid w:val="00021B23"/>
    <w:rsid w:val="0002274F"/>
    <w:rsid w:val="00023328"/>
    <w:rsid w:val="000236CC"/>
    <w:rsid w:val="00025FC4"/>
    <w:rsid w:val="00027003"/>
    <w:rsid w:val="00030098"/>
    <w:rsid w:val="000342B9"/>
    <w:rsid w:val="0003776D"/>
    <w:rsid w:val="00040730"/>
    <w:rsid w:val="000408B5"/>
    <w:rsid w:val="00040DF2"/>
    <w:rsid w:val="00040E3B"/>
    <w:rsid w:val="00041A04"/>
    <w:rsid w:val="00041C41"/>
    <w:rsid w:val="00042D68"/>
    <w:rsid w:val="00046E78"/>
    <w:rsid w:val="00047056"/>
    <w:rsid w:val="000513BC"/>
    <w:rsid w:val="00052630"/>
    <w:rsid w:val="00056B60"/>
    <w:rsid w:val="0005715B"/>
    <w:rsid w:val="000578B3"/>
    <w:rsid w:val="0006315B"/>
    <w:rsid w:val="00066F6E"/>
    <w:rsid w:val="000673E0"/>
    <w:rsid w:val="000714DF"/>
    <w:rsid w:val="00074ED8"/>
    <w:rsid w:val="000801C1"/>
    <w:rsid w:val="000806DE"/>
    <w:rsid w:val="000826D9"/>
    <w:rsid w:val="0008315E"/>
    <w:rsid w:val="00083D6A"/>
    <w:rsid w:val="00084BD0"/>
    <w:rsid w:val="0009145A"/>
    <w:rsid w:val="000927CE"/>
    <w:rsid w:val="00095B85"/>
    <w:rsid w:val="0009713A"/>
    <w:rsid w:val="000A0ABC"/>
    <w:rsid w:val="000A0C1C"/>
    <w:rsid w:val="000A1E7B"/>
    <w:rsid w:val="000A57C9"/>
    <w:rsid w:val="000A5919"/>
    <w:rsid w:val="000A59ED"/>
    <w:rsid w:val="000A64F6"/>
    <w:rsid w:val="000A6C15"/>
    <w:rsid w:val="000B3B9F"/>
    <w:rsid w:val="000B428E"/>
    <w:rsid w:val="000B50C5"/>
    <w:rsid w:val="000B7333"/>
    <w:rsid w:val="000C3184"/>
    <w:rsid w:val="000C446C"/>
    <w:rsid w:val="000D0B17"/>
    <w:rsid w:val="000D1818"/>
    <w:rsid w:val="000D196E"/>
    <w:rsid w:val="000D48BE"/>
    <w:rsid w:val="000D4AA6"/>
    <w:rsid w:val="000D769D"/>
    <w:rsid w:val="000E2EB4"/>
    <w:rsid w:val="000E3C50"/>
    <w:rsid w:val="000E5215"/>
    <w:rsid w:val="000E7346"/>
    <w:rsid w:val="000F2184"/>
    <w:rsid w:val="000F4FD3"/>
    <w:rsid w:val="000F5CCE"/>
    <w:rsid w:val="0010285C"/>
    <w:rsid w:val="00103BF3"/>
    <w:rsid w:val="00104757"/>
    <w:rsid w:val="00105320"/>
    <w:rsid w:val="00110535"/>
    <w:rsid w:val="00111454"/>
    <w:rsid w:val="00113ED2"/>
    <w:rsid w:val="00115277"/>
    <w:rsid w:val="00120BC7"/>
    <w:rsid w:val="001211E8"/>
    <w:rsid w:val="00123F7A"/>
    <w:rsid w:val="00125366"/>
    <w:rsid w:val="0012579A"/>
    <w:rsid w:val="00130020"/>
    <w:rsid w:val="00130306"/>
    <w:rsid w:val="0013585F"/>
    <w:rsid w:val="00137A20"/>
    <w:rsid w:val="00141FDC"/>
    <w:rsid w:val="001431B7"/>
    <w:rsid w:val="0014462F"/>
    <w:rsid w:val="00152212"/>
    <w:rsid w:val="001571CA"/>
    <w:rsid w:val="00157FB7"/>
    <w:rsid w:val="00160D43"/>
    <w:rsid w:val="0016178B"/>
    <w:rsid w:val="00171BEB"/>
    <w:rsid w:val="00171C44"/>
    <w:rsid w:val="00174BA2"/>
    <w:rsid w:val="001758EC"/>
    <w:rsid w:val="001814E9"/>
    <w:rsid w:val="00181E5E"/>
    <w:rsid w:val="0018204F"/>
    <w:rsid w:val="001867A2"/>
    <w:rsid w:val="00193853"/>
    <w:rsid w:val="0019540D"/>
    <w:rsid w:val="0019615D"/>
    <w:rsid w:val="00196436"/>
    <w:rsid w:val="001A1D44"/>
    <w:rsid w:val="001A79DC"/>
    <w:rsid w:val="001B2F92"/>
    <w:rsid w:val="001B4093"/>
    <w:rsid w:val="001B4430"/>
    <w:rsid w:val="001B49EF"/>
    <w:rsid w:val="001C005B"/>
    <w:rsid w:val="001C09BE"/>
    <w:rsid w:val="001C1633"/>
    <w:rsid w:val="001C20E6"/>
    <w:rsid w:val="001C4EE4"/>
    <w:rsid w:val="001D0E0E"/>
    <w:rsid w:val="001D1853"/>
    <w:rsid w:val="001D3233"/>
    <w:rsid w:val="001D38A4"/>
    <w:rsid w:val="001D53DF"/>
    <w:rsid w:val="001E0D48"/>
    <w:rsid w:val="001E1A90"/>
    <w:rsid w:val="001E1BB2"/>
    <w:rsid w:val="001E27DE"/>
    <w:rsid w:val="001E282E"/>
    <w:rsid w:val="001E4351"/>
    <w:rsid w:val="001E60DC"/>
    <w:rsid w:val="001F4F7D"/>
    <w:rsid w:val="001F5B8C"/>
    <w:rsid w:val="001F64E2"/>
    <w:rsid w:val="001F6782"/>
    <w:rsid w:val="00201560"/>
    <w:rsid w:val="0020299F"/>
    <w:rsid w:val="00202A68"/>
    <w:rsid w:val="002033FF"/>
    <w:rsid w:val="0020447D"/>
    <w:rsid w:val="00211C6D"/>
    <w:rsid w:val="00220B6D"/>
    <w:rsid w:val="002234F6"/>
    <w:rsid w:val="00224514"/>
    <w:rsid w:val="00225248"/>
    <w:rsid w:val="00227954"/>
    <w:rsid w:val="002321B9"/>
    <w:rsid w:val="00232786"/>
    <w:rsid w:val="00236BC4"/>
    <w:rsid w:val="0023784A"/>
    <w:rsid w:val="00241D70"/>
    <w:rsid w:val="002444C9"/>
    <w:rsid w:val="00245AE6"/>
    <w:rsid w:val="00246377"/>
    <w:rsid w:val="002465BB"/>
    <w:rsid w:val="00250B33"/>
    <w:rsid w:val="002516C2"/>
    <w:rsid w:val="00252441"/>
    <w:rsid w:val="00257DEF"/>
    <w:rsid w:val="00260F65"/>
    <w:rsid w:val="00261EC8"/>
    <w:rsid w:val="002629F4"/>
    <w:rsid w:val="00263622"/>
    <w:rsid w:val="00264FC9"/>
    <w:rsid w:val="002657A8"/>
    <w:rsid w:val="0026766C"/>
    <w:rsid w:val="00270180"/>
    <w:rsid w:val="002739E7"/>
    <w:rsid w:val="0027532C"/>
    <w:rsid w:val="0027600D"/>
    <w:rsid w:val="00277B16"/>
    <w:rsid w:val="00280C35"/>
    <w:rsid w:val="00282751"/>
    <w:rsid w:val="00285117"/>
    <w:rsid w:val="00286747"/>
    <w:rsid w:val="00287CA4"/>
    <w:rsid w:val="0029020A"/>
    <w:rsid w:val="002909DC"/>
    <w:rsid w:val="00291FBF"/>
    <w:rsid w:val="00292526"/>
    <w:rsid w:val="0029383C"/>
    <w:rsid w:val="002960BC"/>
    <w:rsid w:val="00296AE2"/>
    <w:rsid w:val="00297847"/>
    <w:rsid w:val="002A1DFD"/>
    <w:rsid w:val="002A3783"/>
    <w:rsid w:val="002A4108"/>
    <w:rsid w:val="002A4E76"/>
    <w:rsid w:val="002A52A0"/>
    <w:rsid w:val="002B7961"/>
    <w:rsid w:val="002B7B89"/>
    <w:rsid w:val="002B7EEF"/>
    <w:rsid w:val="002D0D1A"/>
    <w:rsid w:val="002D1AE9"/>
    <w:rsid w:val="002D20AD"/>
    <w:rsid w:val="002D5B05"/>
    <w:rsid w:val="002E0718"/>
    <w:rsid w:val="002E1F6B"/>
    <w:rsid w:val="002E380C"/>
    <w:rsid w:val="002E5246"/>
    <w:rsid w:val="002F05C0"/>
    <w:rsid w:val="002F354C"/>
    <w:rsid w:val="002F3612"/>
    <w:rsid w:val="002F448D"/>
    <w:rsid w:val="002F5B6C"/>
    <w:rsid w:val="002F76E6"/>
    <w:rsid w:val="002F78E3"/>
    <w:rsid w:val="003010CF"/>
    <w:rsid w:val="00304662"/>
    <w:rsid w:val="00310DD4"/>
    <w:rsid w:val="00314A6C"/>
    <w:rsid w:val="00314CD0"/>
    <w:rsid w:val="00317935"/>
    <w:rsid w:val="00317979"/>
    <w:rsid w:val="00323BE1"/>
    <w:rsid w:val="003273CD"/>
    <w:rsid w:val="003274B2"/>
    <w:rsid w:val="00332847"/>
    <w:rsid w:val="00334CF4"/>
    <w:rsid w:val="0034012A"/>
    <w:rsid w:val="00343AAC"/>
    <w:rsid w:val="00351E4A"/>
    <w:rsid w:val="00354773"/>
    <w:rsid w:val="003606B2"/>
    <w:rsid w:val="00361275"/>
    <w:rsid w:val="00372E52"/>
    <w:rsid w:val="0037349D"/>
    <w:rsid w:val="0037581E"/>
    <w:rsid w:val="0037613A"/>
    <w:rsid w:val="003772E2"/>
    <w:rsid w:val="00377C14"/>
    <w:rsid w:val="003857C5"/>
    <w:rsid w:val="00386D00"/>
    <w:rsid w:val="00393B7D"/>
    <w:rsid w:val="0039593C"/>
    <w:rsid w:val="00395DF3"/>
    <w:rsid w:val="003A11AA"/>
    <w:rsid w:val="003B3765"/>
    <w:rsid w:val="003B4571"/>
    <w:rsid w:val="003B4879"/>
    <w:rsid w:val="003B49B7"/>
    <w:rsid w:val="003B7743"/>
    <w:rsid w:val="003C1026"/>
    <w:rsid w:val="003C13DA"/>
    <w:rsid w:val="003C7E1C"/>
    <w:rsid w:val="003D0379"/>
    <w:rsid w:val="003D0C1A"/>
    <w:rsid w:val="003D1638"/>
    <w:rsid w:val="003D2FC9"/>
    <w:rsid w:val="003D394C"/>
    <w:rsid w:val="003D419B"/>
    <w:rsid w:val="003D53BF"/>
    <w:rsid w:val="003D57D0"/>
    <w:rsid w:val="003E1B6D"/>
    <w:rsid w:val="003E6506"/>
    <w:rsid w:val="003F0FCC"/>
    <w:rsid w:val="003F37D7"/>
    <w:rsid w:val="003F4718"/>
    <w:rsid w:val="003F7910"/>
    <w:rsid w:val="00404626"/>
    <w:rsid w:val="00405284"/>
    <w:rsid w:val="00410682"/>
    <w:rsid w:val="00410D0F"/>
    <w:rsid w:val="00410D52"/>
    <w:rsid w:val="00412206"/>
    <w:rsid w:val="00414716"/>
    <w:rsid w:val="00415F83"/>
    <w:rsid w:val="00420470"/>
    <w:rsid w:val="00421C76"/>
    <w:rsid w:val="004221B0"/>
    <w:rsid w:val="00423E32"/>
    <w:rsid w:val="00427FE6"/>
    <w:rsid w:val="00431F93"/>
    <w:rsid w:val="004341CD"/>
    <w:rsid w:val="0043436C"/>
    <w:rsid w:val="00434CD9"/>
    <w:rsid w:val="00435826"/>
    <w:rsid w:val="004364F8"/>
    <w:rsid w:val="00440F34"/>
    <w:rsid w:val="00442658"/>
    <w:rsid w:val="00442860"/>
    <w:rsid w:val="004433D8"/>
    <w:rsid w:val="004500BE"/>
    <w:rsid w:val="004523E6"/>
    <w:rsid w:val="00455069"/>
    <w:rsid w:val="00455EA5"/>
    <w:rsid w:val="00456845"/>
    <w:rsid w:val="00456849"/>
    <w:rsid w:val="004571F4"/>
    <w:rsid w:val="00461B78"/>
    <w:rsid w:val="0046591A"/>
    <w:rsid w:val="00467A3C"/>
    <w:rsid w:val="00470B4A"/>
    <w:rsid w:val="004713C1"/>
    <w:rsid w:val="00471DE7"/>
    <w:rsid w:val="004735FC"/>
    <w:rsid w:val="00474D7F"/>
    <w:rsid w:val="00475E2E"/>
    <w:rsid w:val="00475F0F"/>
    <w:rsid w:val="00476F48"/>
    <w:rsid w:val="00484E05"/>
    <w:rsid w:val="00486029"/>
    <w:rsid w:val="004878C6"/>
    <w:rsid w:val="00490616"/>
    <w:rsid w:val="00493E45"/>
    <w:rsid w:val="00496E92"/>
    <w:rsid w:val="004A0A52"/>
    <w:rsid w:val="004A5098"/>
    <w:rsid w:val="004A5134"/>
    <w:rsid w:val="004A7334"/>
    <w:rsid w:val="004B1031"/>
    <w:rsid w:val="004B17D0"/>
    <w:rsid w:val="004C10EE"/>
    <w:rsid w:val="004C1994"/>
    <w:rsid w:val="004C613A"/>
    <w:rsid w:val="004D3D4E"/>
    <w:rsid w:val="004D599E"/>
    <w:rsid w:val="004E19AE"/>
    <w:rsid w:val="004E2CF0"/>
    <w:rsid w:val="004E377C"/>
    <w:rsid w:val="004E73E6"/>
    <w:rsid w:val="004F0E1C"/>
    <w:rsid w:val="004F0F3A"/>
    <w:rsid w:val="004F1A19"/>
    <w:rsid w:val="004F30D9"/>
    <w:rsid w:val="004F4486"/>
    <w:rsid w:val="004F710A"/>
    <w:rsid w:val="004F7B54"/>
    <w:rsid w:val="005011AB"/>
    <w:rsid w:val="005038D3"/>
    <w:rsid w:val="00503DA7"/>
    <w:rsid w:val="00510426"/>
    <w:rsid w:val="0051136D"/>
    <w:rsid w:val="005115E1"/>
    <w:rsid w:val="005124CC"/>
    <w:rsid w:val="005136A3"/>
    <w:rsid w:val="00513A02"/>
    <w:rsid w:val="00515704"/>
    <w:rsid w:val="005176AB"/>
    <w:rsid w:val="005223C3"/>
    <w:rsid w:val="00522AA6"/>
    <w:rsid w:val="00524310"/>
    <w:rsid w:val="00524AE9"/>
    <w:rsid w:val="005333D1"/>
    <w:rsid w:val="00535F9E"/>
    <w:rsid w:val="00536BCD"/>
    <w:rsid w:val="005445D8"/>
    <w:rsid w:val="005447B7"/>
    <w:rsid w:val="005452D9"/>
    <w:rsid w:val="005469AB"/>
    <w:rsid w:val="00551078"/>
    <w:rsid w:val="0055301B"/>
    <w:rsid w:val="0055573B"/>
    <w:rsid w:val="005568A6"/>
    <w:rsid w:val="00556AD7"/>
    <w:rsid w:val="00561859"/>
    <w:rsid w:val="00561EFA"/>
    <w:rsid w:val="005648AD"/>
    <w:rsid w:val="005658C1"/>
    <w:rsid w:val="00566D2D"/>
    <w:rsid w:val="005707CB"/>
    <w:rsid w:val="00571026"/>
    <w:rsid w:val="005725B0"/>
    <w:rsid w:val="00573F2D"/>
    <w:rsid w:val="00581DC6"/>
    <w:rsid w:val="005832BE"/>
    <w:rsid w:val="005839AA"/>
    <w:rsid w:val="005844B1"/>
    <w:rsid w:val="0058456A"/>
    <w:rsid w:val="00585EEE"/>
    <w:rsid w:val="0058750B"/>
    <w:rsid w:val="00590E65"/>
    <w:rsid w:val="005938E5"/>
    <w:rsid w:val="0059475C"/>
    <w:rsid w:val="0059585B"/>
    <w:rsid w:val="00596C20"/>
    <w:rsid w:val="005A12C8"/>
    <w:rsid w:val="005A406C"/>
    <w:rsid w:val="005A4C95"/>
    <w:rsid w:val="005A5F95"/>
    <w:rsid w:val="005A60F2"/>
    <w:rsid w:val="005A6381"/>
    <w:rsid w:val="005A6663"/>
    <w:rsid w:val="005A7448"/>
    <w:rsid w:val="005B24AD"/>
    <w:rsid w:val="005B4174"/>
    <w:rsid w:val="005B58AF"/>
    <w:rsid w:val="005B608D"/>
    <w:rsid w:val="005C0079"/>
    <w:rsid w:val="005C2C8D"/>
    <w:rsid w:val="005C6633"/>
    <w:rsid w:val="005D1D93"/>
    <w:rsid w:val="005D2636"/>
    <w:rsid w:val="005D2751"/>
    <w:rsid w:val="005D280C"/>
    <w:rsid w:val="005D4EB7"/>
    <w:rsid w:val="005E0337"/>
    <w:rsid w:val="005E259C"/>
    <w:rsid w:val="005E6A0B"/>
    <w:rsid w:val="005E759F"/>
    <w:rsid w:val="005E7C46"/>
    <w:rsid w:val="005F0EEF"/>
    <w:rsid w:val="005F5A80"/>
    <w:rsid w:val="005F5DE1"/>
    <w:rsid w:val="0060014B"/>
    <w:rsid w:val="00601180"/>
    <w:rsid w:val="00604E51"/>
    <w:rsid w:val="006073FC"/>
    <w:rsid w:val="006074E2"/>
    <w:rsid w:val="00610287"/>
    <w:rsid w:val="00613582"/>
    <w:rsid w:val="00616DD5"/>
    <w:rsid w:val="00622CB8"/>
    <w:rsid w:val="0062364B"/>
    <w:rsid w:val="00624A49"/>
    <w:rsid w:val="00626230"/>
    <w:rsid w:val="0063134E"/>
    <w:rsid w:val="0063476B"/>
    <w:rsid w:val="006372BD"/>
    <w:rsid w:val="00642F87"/>
    <w:rsid w:val="00650A7A"/>
    <w:rsid w:val="0065537D"/>
    <w:rsid w:val="006553A8"/>
    <w:rsid w:val="00661149"/>
    <w:rsid w:val="00662C8F"/>
    <w:rsid w:val="0066348F"/>
    <w:rsid w:val="006638DD"/>
    <w:rsid w:val="00667A7B"/>
    <w:rsid w:val="0067002F"/>
    <w:rsid w:val="00671655"/>
    <w:rsid w:val="00677905"/>
    <w:rsid w:val="00680204"/>
    <w:rsid w:val="00682294"/>
    <w:rsid w:val="006858A3"/>
    <w:rsid w:val="00685E27"/>
    <w:rsid w:val="00686097"/>
    <w:rsid w:val="006912A4"/>
    <w:rsid w:val="00693B55"/>
    <w:rsid w:val="006A119F"/>
    <w:rsid w:val="006A20CF"/>
    <w:rsid w:val="006A5483"/>
    <w:rsid w:val="006A757B"/>
    <w:rsid w:val="006B1472"/>
    <w:rsid w:val="006B5D68"/>
    <w:rsid w:val="006C316F"/>
    <w:rsid w:val="006C4F6C"/>
    <w:rsid w:val="006C52C1"/>
    <w:rsid w:val="006C5981"/>
    <w:rsid w:val="006C5BBC"/>
    <w:rsid w:val="006C5ECD"/>
    <w:rsid w:val="006C7478"/>
    <w:rsid w:val="006D294C"/>
    <w:rsid w:val="006D57B4"/>
    <w:rsid w:val="006D5D65"/>
    <w:rsid w:val="006E0BE1"/>
    <w:rsid w:val="006E2050"/>
    <w:rsid w:val="006E4DC3"/>
    <w:rsid w:val="006E6A27"/>
    <w:rsid w:val="006E6B1E"/>
    <w:rsid w:val="006F2DA9"/>
    <w:rsid w:val="006F5BD5"/>
    <w:rsid w:val="00700214"/>
    <w:rsid w:val="007004A5"/>
    <w:rsid w:val="00701651"/>
    <w:rsid w:val="007019F9"/>
    <w:rsid w:val="00701FF1"/>
    <w:rsid w:val="00702014"/>
    <w:rsid w:val="00702405"/>
    <w:rsid w:val="00702F0C"/>
    <w:rsid w:val="00703794"/>
    <w:rsid w:val="00704197"/>
    <w:rsid w:val="00704F5A"/>
    <w:rsid w:val="007068FE"/>
    <w:rsid w:val="00707DDA"/>
    <w:rsid w:val="00710FF4"/>
    <w:rsid w:val="007126BE"/>
    <w:rsid w:val="00716F38"/>
    <w:rsid w:val="007175EC"/>
    <w:rsid w:val="00717F3B"/>
    <w:rsid w:val="00723A11"/>
    <w:rsid w:val="00723A45"/>
    <w:rsid w:val="00724AB2"/>
    <w:rsid w:val="00726A27"/>
    <w:rsid w:val="0073099C"/>
    <w:rsid w:val="00733F0A"/>
    <w:rsid w:val="007347FA"/>
    <w:rsid w:val="00735F97"/>
    <w:rsid w:val="007367DC"/>
    <w:rsid w:val="007371E5"/>
    <w:rsid w:val="0074044D"/>
    <w:rsid w:val="007463B1"/>
    <w:rsid w:val="007463BE"/>
    <w:rsid w:val="007519FC"/>
    <w:rsid w:val="00755F89"/>
    <w:rsid w:val="00762E37"/>
    <w:rsid w:val="007636C6"/>
    <w:rsid w:val="00763947"/>
    <w:rsid w:val="007640FF"/>
    <w:rsid w:val="00764A83"/>
    <w:rsid w:val="00765601"/>
    <w:rsid w:val="00766560"/>
    <w:rsid w:val="00766705"/>
    <w:rsid w:val="00770209"/>
    <w:rsid w:val="0077179F"/>
    <w:rsid w:val="00776B8D"/>
    <w:rsid w:val="00776E5C"/>
    <w:rsid w:val="0078662B"/>
    <w:rsid w:val="00786D4D"/>
    <w:rsid w:val="00790AFA"/>
    <w:rsid w:val="00791135"/>
    <w:rsid w:val="00791B20"/>
    <w:rsid w:val="00791D1A"/>
    <w:rsid w:val="00792821"/>
    <w:rsid w:val="00793A62"/>
    <w:rsid w:val="0079577E"/>
    <w:rsid w:val="00795EE5"/>
    <w:rsid w:val="00796625"/>
    <w:rsid w:val="00797A9E"/>
    <w:rsid w:val="007A1664"/>
    <w:rsid w:val="007A3913"/>
    <w:rsid w:val="007A6DB0"/>
    <w:rsid w:val="007A7CF9"/>
    <w:rsid w:val="007B012B"/>
    <w:rsid w:val="007B04A2"/>
    <w:rsid w:val="007B076F"/>
    <w:rsid w:val="007B45B4"/>
    <w:rsid w:val="007B6402"/>
    <w:rsid w:val="007B6513"/>
    <w:rsid w:val="007B692B"/>
    <w:rsid w:val="007C0142"/>
    <w:rsid w:val="007C0471"/>
    <w:rsid w:val="007C17D5"/>
    <w:rsid w:val="007C5387"/>
    <w:rsid w:val="007C56A1"/>
    <w:rsid w:val="007C71E3"/>
    <w:rsid w:val="007D1B04"/>
    <w:rsid w:val="007D3FC2"/>
    <w:rsid w:val="007D6984"/>
    <w:rsid w:val="007D6CC5"/>
    <w:rsid w:val="007E0F4F"/>
    <w:rsid w:val="007E195B"/>
    <w:rsid w:val="007E2174"/>
    <w:rsid w:val="007E4917"/>
    <w:rsid w:val="007E4E87"/>
    <w:rsid w:val="007E6BFB"/>
    <w:rsid w:val="007F11CC"/>
    <w:rsid w:val="007F1957"/>
    <w:rsid w:val="007F33DE"/>
    <w:rsid w:val="007F3C1D"/>
    <w:rsid w:val="008009B4"/>
    <w:rsid w:val="00800AA1"/>
    <w:rsid w:val="00803B7E"/>
    <w:rsid w:val="00805544"/>
    <w:rsid w:val="00805B78"/>
    <w:rsid w:val="00806805"/>
    <w:rsid w:val="00807F7B"/>
    <w:rsid w:val="00810A4B"/>
    <w:rsid w:val="00810FDF"/>
    <w:rsid w:val="00811FF4"/>
    <w:rsid w:val="008162C0"/>
    <w:rsid w:val="00823090"/>
    <w:rsid w:val="00826ADE"/>
    <w:rsid w:val="008270E0"/>
    <w:rsid w:val="00836547"/>
    <w:rsid w:val="00836F23"/>
    <w:rsid w:val="0083782E"/>
    <w:rsid w:val="00840E9C"/>
    <w:rsid w:val="00844A18"/>
    <w:rsid w:val="00851215"/>
    <w:rsid w:val="00852807"/>
    <w:rsid w:val="00854C00"/>
    <w:rsid w:val="00854D9F"/>
    <w:rsid w:val="00854DB9"/>
    <w:rsid w:val="008551EA"/>
    <w:rsid w:val="00862005"/>
    <w:rsid w:val="008674DD"/>
    <w:rsid w:val="008679F4"/>
    <w:rsid w:val="008719EE"/>
    <w:rsid w:val="00871E8D"/>
    <w:rsid w:val="00873C0C"/>
    <w:rsid w:val="0087473F"/>
    <w:rsid w:val="00874D27"/>
    <w:rsid w:val="00880D5C"/>
    <w:rsid w:val="00881245"/>
    <w:rsid w:val="00882CDB"/>
    <w:rsid w:val="008865D4"/>
    <w:rsid w:val="00891E78"/>
    <w:rsid w:val="00894D64"/>
    <w:rsid w:val="0089586F"/>
    <w:rsid w:val="008960F6"/>
    <w:rsid w:val="008A1278"/>
    <w:rsid w:val="008A1824"/>
    <w:rsid w:val="008A27EA"/>
    <w:rsid w:val="008A5538"/>
    <w:rsid w:val="008B48C1"/>
    <w:rsid w:val="008B66BF"/>
    <w:rsid w:val="008B6C46"/>
    <w:rsid w:val="008C1CB6"/>
    <w:rsid w:val="008C5701"/>
    <w:rsid w:val="008C6E36"/>
    <w:rsid w:val="008D01B0"/>
    <w:rsid w:val="008D1072"/>
    <w:rsid w:val="008D2A0B"/>
    <w:rsid w:val="008D48B4"/>
    <w:rsid w:val="008D6019"/>
    <w:rsid w:val="008D64AC"/>
    <w:rsid w:val="008E2A0C"/>
    <w:rsid w:val="008E634D"/>
    <w:rsid w:val="008E6578"/>
    <w:rsid w:val="008E7A29"/>
    <w:rsid w:val="008F0A7E"/>
    <w:rsid w:val="008F274E"/>
    <w:rsid w:val="008F3DA4"/>
    <w:rsid w:val="008F5A19"/>
    <w:rsid w:val="008F747E"/>
    <w:rsid w:val="009021F2"/>
    <w:rsid w:val="009027BB"/>
    <w:rsid w:val="00905B09"/>
    <w:rsid w:val="00910280"/>
    <w:rsid w:val="00910934"/>
    <w:rsid w:val="00911276"/>
    <w:rsid w:val="00913165"/>
    <w:rsid w:val="009149CA"/>
    <w:rsid w:val="00914C0B"/>
    <w:rsid w:val="00916B38"/>
    <w:rsid w:val="009268E6"/>
    <w:rsid w:val="00926920"/>
    <w:rsid w:val="009328E3"/>
    <w:rsid w:val="00934261"/>
    <w:rsid w:val="00934E5F"/>
    <w:rsid w:val="00935A69"/>
    <w:rsid w:val="00940BDB"/>
    <w:rsid w:val="0094145F"/>
    <w:rsid w:val="00946604"/>
    <w:rsid w:val="00951705"/>
    <w:rsid w:val="009520D8"/>
    <w:rsid w:val="00962E24"/>
    <w:rsid w:val="0096537C"/>
    <w:rsid w:val="00975B42"/>
    <w:rsid w:val="0098108F"/>
    <w:rsid w:val="009821A0"/>
    <w:rsid w:val="009829A6"/>
    <w:rsid w:val="0098548D"/>
    <w:rsid w:val="009864ED"/>
    <w:rsid w:val="00995007"/>
    <w:rsid w:val="00995149"/>
    <w:rsid w:val="0099779A"/>
    <w:rsid w:val="009A010E"/>
    <w:rsid w:val="009A1362"/>
    <w:rsid w:val="009A5AC7"/>
    <w:rsid w:val="009A6F65"/>
    <w:rsid w:val="009B0859"/>
    <w:rsid w:val="009B1446"/>
    <w:rsid w:val="009B23AD"/>
    <w:rsid w:val="009B427A"/>
    <w:rsid w:val="009B55E0"/>
    <w:rsid w:val="009C08D3"/>
    <w:rsid w:val="009C0DE6"/>
    <w:rsid w:val="009C13F3"/>
    <w:rsid w:val="009D066F"/>
    <w:rsid w:val="009D2176"/>
    <w:rsid w:val="009D2B03"/>
    <w:rsid w:val="009D47C8"/>
    <w:rsid w:val="009E4799"/>
    <w:rsid w:val="009E530D"/>
    <w:rsid w:val="009E5BE8"/>
    <w:rsid w:val="009E7339"/>
    <w:rsid w:val="009F0476"/>
    <w:rsid w:val="009F06FB"/>
    <w:rsid w:val="009F3D49"/>
    <w:rsid w:val="009F42CC"/>
    <w:rsid w:val="009F5607"/>
    <w:rsid w:val="009F61A7"/>
    <w:rsid w:val="009F7E78"/>
    <w:rsid w:val="00A000FE"/>
    <w:rsid w:val="00A01242"/>
    <w:rsid w:val="00A03DA1"/>
    <w:rsid w:val="00A06438"/>
    <w:rsid w:val="00A13BF2"/>
    <w:rsid w:val="00A2052F"/>
    <w:rsid w:val="00A21C67"/>
    <w:rsid w:val="00A22677"/>
    <w:rsid w:val="00A22E8B"/>
    <w:rsid w:val="00A23779"/>
    <w:rsid w:val="00A23EB0"/>
    <w:rsid w:val="00A24CBD"/>
    <w:rsid w:val="00A31035"/>
    <w:rsid w:val="00A326B7"/>
    <w:rsid w:val="00A328FA"/>
    <w:rsid w:val="00A32F39"/>
    <w:rsid w:val="00A3474B"/>
    <w:rsid w:val="00A36289"/>
    <w:rsid w:val="00A372ED"/>
    <w:rsid w:val="00A43A52"/>
    <w:rsid w:val="00A44FF2"/>
    <w:rsid w:val="00A45AD1"/>
    <w:rsid w:val="00A50657"/>
    <w:rsid w:val="00A51904"/>
    <w:rsid w:val="00A56876"/>
    <w:rsid w:val="00A57C67"/>
    <w:rsid w:val="00A62169"/>
    <w:rsid w:val="00A6623E"/>
    <w:rsid w:val="00A664C7"/>
    <w:rsid w:val="00A666B5"/>
    <w:rsid w:val="00A672B5"/>
    <w:rsid w:val="00A6749D"/>
    <w:rsid w:val="00A67ED4"/>
    <w:rsid w:val="00A7126F"/>
    <w:rsid w:val="00A72437"/>
    <w:rsid w:val="00A72F0F"/>
    <w:rsid w:val="00A7359E"/>
    <w:rsid w:val="00A73CE9"/>
    <w:rsid w:val="00A75763"/>
    <w:rsid w:val="00A763E8"/>
    <w:rsid w:val="00A83279"/>
    <w:rsid w:val="00A83FEA"/>
    <w:rsid w:val="00A9055E"/>
    <w:rsid w:val="00A9194F"/>
    <w:rsid w:val="00A919B0"/>
    <w:rsid w:val="00A9553E"/>
    <w:rsid w:val="00A966DB"/>
    <w:rsid w:val="00AA1FFA"/>
    <w:rsid w:val="00AB1FB2"/>
    <w:rsid w:val="00AB2D9E"/>
    <w:rsid w:val="00AB599C"/>
    <w:rsid w:val="00AB7380"/>
    <w:rsid w:val="00AC6A91"/>
    <w:rsid w:val="00AD5138"/>
    <w:rsid w:val="00AE4A65"/>
    <w:rsid w:val="00AE5918"/>
    <w:rsid w:val="00AE6CF7"/>
    <w:rsid w:val="00AF25D4"/>
    <w:rsid w:val="00AF492D"/>
    <w:rsid w:val="00AF4CDC"/>
    <w:rsid w:val="00AF6DDC"/>
    <w:rsid w:val="00AF762E"/>
    <w:rsid w:val="00B00253"/>
    <w:rsid w:val="00B00EBD"/>
    <w:rsid w:val="00B031C8"/>
    <w:rsid w:val="00B05539"/>
    <w:rsid w:val="00B058B7"/>
    <w:rsid w:val="00B05B25"/>
    <w:rsid w:val="00B0792C"/>
    <w:rsid w:val="00B128FB"/>
    <w:rsid w:val="00B13797"/>
    <w:rsid w:val="00B16572"/>
    <w:rsid w:val="00B172DA"/>
    <w:rsid w:val="00B217ED"/>
    <w:rsid w:val="00B23A1B"/>
    <w:rsid w:val="00B23AB4"/>
    <w:rsid w:val="00B23D1F"/>
    <w:rsid w:val="00B245F5"/>
    <w:rsid w:val="00B24C72"/>
    <w:rsid w:val="00B26F66"/>
    <w:rsid w:val="00B26FFC"/>
    <w:rsid w:val="00B31DFF"/>
    <w:rsid w:val="00B336DD"/>
    <w:rsid w:val="00B34498"/>
    <w:rsid w:val="00B34EE8"/>
    <w:rsid w:val="00B3513D"/>
    <w:rsid w:val="00B37F6C"/>
    <w:rsid w:val="00B40403"/>
    <w:rsid w:val="00B41B86"/>
    <w:rsid w:val="00B41ED0"/>
    <w:rsid w:val="00B42987"/>
    <w:rsid w:val="00B44959"/>
    <w:rsid w:val="00B464C9"/>
    <w:rsid w:val="00B46ECB"/>
    <w:rsid w:val="00B51454"/>
    <w:rsid w:val="00B51D8D"/>
    <w:rsid w:val="00B546EC"/>
    <w:rsid w:val="00B55FFF"/>
    <w:rsid w:val="00B638A5"/>
    <w:rsid w:val="00B646F3"/>
    <w:rsid w:val="00B65499"/>
    <w:rsid w:val="00B656D3"/>
    <w:rsid w:val="00B67D51"/>
    <w:rsid w:val="00B72A7E"/>
    <w:rsid w:val="00B739B2"/>
    <w:rsid w:val="00B73A71"/>
    <w:rsid w:val="00B73C33"/>
    <w:rsid w:val="00B7636F"/>
    <w:rsid w:val="00B766BC"/>
    <w:rsid w:val="00B77484"/>
    <w:rsid w:val="00B801BB"/>
    <w:rsid w:val="00B81B48"/>
    <w:rsid w:val="00B83AAD"/>
    <w:rsid w:val="00B93533"/>
    <w:rsid w:val="00B963E2"/>
    <w:rsid w:val="00BA1A74"/>
    <w:rsid w:val="00BA3A2E"/>
    <w:rsid w:val="00BB3DED"/>
    <w:rsid w:val="00BB4292"/>
    <w:rsid w:val="00BB5A4C"/>
    <w:rsid w:val="00BB5AB3"/>
    <w:rsid w:val="00BB64A8"/>
    <w:rsid w:val="00BC23BE"/>
    <w:rsid w:val="00BC4B14"/>
    <w:rsid w:val="00BC4F78"/>
    <w:rsid w:val="00BC6A0A"/>
    <w:rsid w:val="00BC735A"/>
    <w:rsid w:val="00BC7E98"/>
    <w:rsid w:val="00BD0B69"/>
    <w:rsid w:val="00BD6990"/>
    <w:rsid w:val="00BD753D"/>
    <w:rsid w:val="00BD777F"/>
    <w:rsid w:val="00BE08E0"/>
    <w:rsid w:val="00BE4821"/>
    <w:rsid w:val="00BE688C"/>
    <w:rsid w:val="00BF1B7A"/>
    <w:rsid w:val="00BF3DEB"/>
    <w:rsid w:val="00BF6979"/>
    <w:rsid w:val="00BF6A1A"/>
    <w:rsid w:val="00BF7C7A"/>
    <w:rsid w:val="00C062BE"/>
    <w:rsid w:val="00C063EF"/>
    <w:rsid w:val="00C10BF3"/>
    <w:rsid w:val="00C112B3"/>
    <w:rsid w:val="00C13533"/>
    <w:rsid w:val="00C14E13"/>
    <w:rsid w:val="00C165D5"/>
    <w:rsid w:val="00C20DA0"/>
    <w:rsid w:val="00C25890"/>
    <w:rsid w:val="00C271D0"/>
    <w:rsid w:val="00C27DBB"/>
    <w:rsid w:val="00C323D0"/>
    <w:rsid w:val="00C32CDE"/>
    <w:rsid w:val="00C32E26"/>
    <w:rsid w:val="00C406E8"/>
    <w:rsid w:val="00C41763"/>
    <w:rsid w:val="00C55186"/>
    <w:rsid w:val="00C552AB"/>
    <w:rsid w:val="00C55D05"/>
    <w:rsid w:val="00C57FB3"/>
    <w:rsid w:val="00C611C8"/>
    <w:rsid w:val="00C627B2"/>
    <w:rsid w:val="00C63EC2"/>
    <w:rsid w:val="00C664FC"/>
    <w:rsid w:val="00C67763"/>
    <w:rsid w:val="00C70FD0"/>
    <w:rsid w:val="00C71009"/>
    <w:rsid w:val="00C72009"/>
    <w:rsid w:val="00C72B3A"/>
    <w:rsid w:val="00C75ABC"/>
    <w:rsid w:val="00C75E9E"/>
    <w:rsid w:val="00C77872"/>
    <w:rsid w:val="00C77BD3"/>
    <w:rsid w:val="00C80B8D"/>
    <w:rsid w:val="00C81E54"/>
    <w:rsid w:val="00C836EC"/>
    <w:rsid w:val="00C8421C"/>
    <w:rsid w:val="00C85EC8"/>
    <w:rsid w:val="00C86AFB"/>
    <w:rsid w:val="00C87219"/>
    <w:rsid w:val="00C9472B"/>
    <w:rsid w:val="00C97D2D"/>
    <w:rsid w:val="00CB1190"/>
    <w:rsid w:val="00CB3FF0"/>
    <w:rsid w:val="00CB6F5A"/>
    <w:rsid w:val="00CB7FDC"/>
    <w:rsid w:val="00CC018D"/>
    <w:rsid w:val="00CC06A8"/>
    <w:rsid w:val="00CC10BB"/>
    <w:rsid w:val="00CC1F36"/>
    <w:rsid w:val="00CC3B79"/>
    <w:rsid w:val="00CC482D"/>
    <w:rsid w:val="00CC5528"/>
    <w:rsid w:val="00CC5C6B"/>
    <w:rsid w:val="00CC6D2A"/>
    <w:rsid w:val="00CC770B"/>
    <w:rsid w:val="00CC7829"/>
    <w:rsid w:val="00CD0F4D"/>
    <w:rsid w:val="00CD272E"/>
    <w:rsid w:val="00CD3277"/>
    <w:rsid w:val="00CD4C1E"/>
    <w:rsid w:val="00CD763A"/>
    <w:rsid w:val="00CE025A"/>
    <w:rsid w:val="00CE07B0"/>
    <w:rsid w:val="00CE53EB"/>
    <w:rsid w:val="00CE572E"/>
    <w:rsid w:val="00CE60C3"/>
    <w:rsid w:val="00CF02A9"/>
    <w:rsid w:val="00CF13B0"/>
    <w:rsid w:val="00CF20F5"/>
    <w:rsid w:val="00CF3BC9"/>
    <w:rsid w:val="00CF4700"/>
    <w:rsid w:val="00CF5414"/>
    <w:rsid w:val="00D00F90"/>
    <w:rsid w:val="00D014F5"/>
    <w:rsid w:val="00D018D1"/>
    <w:rsid w:val="00D01CAF"/>
    <w:rsid w:val="00D01E5F"/>
    <w:rsid w:val="00D02B49"/>
    <w:rsid w:val="00D04E51"/>
    <w:rsid w:val="00D066D8"/>
    <w:rsid w:val="00D12348"/>
    <w:rsid w:val="00D14EF5"/>
    <w:rsid w:val="00D1736F"/>
    <w:rsid w:val="00D17895"/>
    <w:rsid w:val="00D20665"/>
    <w:rsid w:val="00D23148"/>
    <w:rsid w:val="00D27E7E"/>
    <w:rsid w:val="00D27ED1"/>
    <w:rsid w:val="00D30F94"/>
    <w:rsid w:val="00D31789"/>
    <w:rsid w:val="00D32828"/>
    <w:rsid w:val="00D32DE2"/>
    <w:rsid w:val="00D346B0"/>
    <w:rsid w:val="00D355C1"/>
    <w:rsid w:val="00D35D85"/>
    <w:rsid w:val="00D4063D"/>
    <w:rsid w:val="00D43740"/>
    <w:rsid w:val="00D44718"/>
    <w:rsid w:val="00D4484C"/>
    <w:rsid w:val="00D522F2"/>
    <w:rsid w:val="00D53C1A"/>
    <w:rsid w:val="00D56548"/>
    <w:rsid w:val="00D67416"/>
    <w:rsid w:val="00D7093F"/>
    <w:rsid w:val="00D70C1B"/>
    <w:rsid w:val="00D761EC"/>
    <w:rsid w:val="00D76540"/>
    <w:rsid w:val="00D86D71"/>
    <w:rsid w:val="00D872B2"/>
    <w:rsid w:val="00D8733C"/>
    <w:rsid w:val="00D87CB2"/>
    <w:rsid w:val="00D927FC"/>
    <w:rsid w:val="00D930B4"/>
    <w:rsid w:val="00D96459"/>
    <w:rsid w:val="00D9686C"/>
    <w:rsid w:val="00D96AFB"/>
    <w:rsid w:val="00D97B0A"/>
    <w:rsid w:val="00DA27F1"/>
    <w:rsid w:val="00DA4303"/>
    <w:rsid w:val="00DA50B9"/>
    <w:rsid w:val="00DA5B3A"/>
    <w:rsid w:val="00DA5BCC"/>
    <w:rsid w:val="00DA7CD7"/>
    <w:rsid w:val="00DB225F"/>
    <w:rsid w:val="00DB3301"/>
    <w:rsid w:val="00DB3FF9"/>
    <w:rsid w:val="00DB46A3"/>
    <w:rsid w:val="00DC64F7"/>
    <w:rsid w:val="00DC6B77"/>
    <w:rsid w:val="00DD1BAE"/>
    <w:rsid w:val="00DD57A7"/>
    <w:rsid w:val="00DD640B"/>
    <w:rsid w:val="00DD69FB"/>
    <w:rsid w:val="00DE56DA"/>
    <w:rsid w:val="00DF08E8"/>
    <w:rsid w:val="00DF1470"/>
    <w:rsid w:val="00E00E30"/>
    <w:rsid w:val="00E01159"/>
    <w:rsid w:val="00E018E8"/>
    <w:rsid w:val="00E02326"/>
    <w:rsid w:val="00E0315F"/>
    <w:rsid w:val="00E034A9"/>
    <w:rsid w:val="00E10CF0"/>
    <w:rsid w:val="00E11384"/>
    <w:rsid w:val="00E15BAC"/>
    <w:rsid w:val="00E16B3F"/>
    <w:rsid w:val="00E16F95"/>
    <w:rsid w:val="00E21D2C"/>
    <w:rsid w:val="00E22403"/>
    <w:rsid w:val="00E22C4B"/>
    <w:rsid w:val="00E22EEC"/>
    <w:rsid w:val="00E23408"/>
    <w:rsid w:val="00E24115"/>
    <w:rsid w:val="00E327FF"/>
    <w:rsid w:val="00E32FF0"/>
    <w:rsid w:val="00E33536"/>
    <w:rsid w:val="00E33701"/>
    <w:rsid w:val="00E413C7"/>
    <w:rsid w:val="00E454CB"/>
    <w:rsid w:val="00E45701"/>
    <w:rsid w:val="00E541CB"/>
    <w:rsid w:val="00E54A1C"/>
    <w:rsid w:val="00E54ED1"/>
    <w:rsid w:val="00E5631B"/>
    <w:rsid w:val="00E575B9"/>
    <w:rsid w:val="00E57F9D"/>
    <w:rsid w:val="00E609BA"/>
    <w:rsid w:val="00E62175"/>
    <w:rsid w:val="00E623DE"/>
    <w:rsid w:val="00E64326"/>
    <w:rsid w:val="00E67F86"/>
    <w:rsid w:val="00E7251E"/>
    <w:rsid w:val="00E74E31"/>
    <w:rsid w:val="00E75774"/>
    <w:rsid w:val="00E76C83"/>
    <w:rsid w:val="00E841A8"/>
    <w:rsid w:val="00E91C61"/>
    <w:rsid w:val="00E92AD5"/>
    <w:rsid w:val="00E9415D"/>
    <w:rsid w:val="00E95AD9"/>
    <w:rsid w:val="00EA3D8D"/>
    <w:rsid w:val="00EA78B2"/>
    <w:rsid w:val="00EB09B6"/>
    <w:rsid w:val="00EB0F78"/>
    <w:rsid w:val="00EB3FE3"/>
    <w:rsid w:val="00EB4D4E"/>
    <w:rsid w:val="00EB6BB6"/>
    <w:rsid w:val="00EB7535"/>
    <w:rsid w:val="00EC0779"/>
    <w:rsid w:val="00EC4C2D"/>
    <w:rsid w:val="00ED576C"/>
    <w:rsid w:val="00ED7EE1"/>
    <w:rsid w:val="00EE1E1F"/>
    <w:rsid w:val="00EE3C5B"/>
    <w:rsid w:val="00EE5DC5"/>
    <w:rsid w:val="00EE7AF2"/>
    <w:rsid w:val="00EF1CCB"/>
    <w:rsid w:val="00EF4393"/>
    <w:rsid w:val="00F00195"/>
    <w:rsid w:val="00F03B72"/>
    <w:rsid w:val="00F040B7"/>
    <w:rsid w:val="00F102B8"/>
    <w:rsid w:val="00F10783"/>
    <w:rsid w:val="00F12832"/>
    <w:rsid w:val="00F15467"/>
    <w:rsid w:val="00F16031"/>
    <w:rsid w:val="00F160A7"/>
    <w:rsid w:val="00F2328E"/>
    <w:rsid w:val="00F23BAA"/>
    <w:rsid w:val="00F2476E"/>
    <w:rsid w:val="00F248D1"/>
    <w:rsid w:val="00F26CA5"/>
    <w:rsid w:val="00F27A23"/>
    <w:rsid w:val="00F31763"/>
    <w:rsid w:val="00F3354D"/>
    <w:rsid w:val="00F33E3A"/>
    <w:rsid w:val="00F348E2"/>
    <w:rsid w:val="00F34C34"/>
    <w:rsid w:val="00F34CE5"/>
    <w:rsid w:val="00F37DBD"/>
    <w:rsid w:val="00F40308"/>
    <w:rsid w:val="00F41578"/>
    <w:rsid w:val="00F45466"/>
    <w:rsid w:val="00F45892"/>
    <w:rsid w:val="00F504EE"/>
    <w:rsid w:val="00F511D1"/>
    <w:rsid w:val="00F5513C"/>
    <w:rsid w:val="00F64FA3"/>
    <w:rsid w:val="00F65422"/>
    <w:rsid w:val="00F65680"/>
    <w:rsid w:val="00F65E7D"/>
    <w:rsid w:val="00F71E12"/>
    <w:rsid w:val="00F72E4A"/>
    <w:rsid w:val="00F76CE3"/>
    <w:rsid w:val="00F82600"/>
    <w:rsid w:val="00F84229"/>
    <w:rsid w:val="00F84673"/>
    <w:rsid w:val="00F860FB"/>
    <w:rsid w:val="00F92373"/>
    <w:rsid w:val="00F93BB4"/>
    <w:rsid w:val="00F94343"/>
    <w:rsid w:val="00F95639"/>
    <w:rsid w:val="00F96411"/>
    <w:rsid w:val="00FA19D1"/>
    <w:rsid w:val="00FA473B"/>
    <w:rsid w:val="00FA5737"/>
    <w:rsid w:val="00FA5FE5"/>
    <w:rsid w:val="00FA6136"/>
    <w:rsid w:val="00FA6BA1"/>
    <w:rsid w:val="00FA6E91"/>
    <w:rsid w:val="00FA7A9A"/>
    <w:rsid w:val="00FB07D1"/>
    <w:rsid w:val="00FB14AD"/>
    <w:rsid w:val="00FB50B4"/>
    <w:rsid w:val="00FC21C0"/>
    <w:rsid w:val="00FC273B"/>
    <w:rsid w:val="00FC2B63"/>
    <w:rsid w:val="00FC787C"/>
    <w:rsid w:val="00FC7ABB"/>
    <w:rsid w:val="00FD0496"/>
    <w:rsid w:val="00FD053C"/>
    <w:rsid w:val="00FD5C13"/>
    <w:rsid w:val="00FD5CAF"/>
    <w:rsid w:val="00FD5F55"/>
    <w:rsid w:val="00FD7393"/>
    <w:rsid w:val="00FD78EC"/>
    <w:rsid w:val="00FD7C95"/>
    <w:rsid w:val="00FE0219"/>
    <w:rsid w:val="00FE13BF"/>
    <w:rsid w:val="00FE2155"/>
    <w:rsid w:val="00FE234E"/>
    <w:rsid w:val="00FE3B06"/>
    <w:rsid w:val="00FE4B23"/>
    <w:rsid w:val="00FE6FE4"/>
    <w:rsid w:val="00FF0309"/>
    <w:rsid w:val="00FF429C"/>
    <w:rsid w:val="00FF48A0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8">
      <o:colormenu v:ext="edit" strokecolor="none [3213]"/>
    </o:shapedefaults>
    <o:shapelayout v:ext="edit">
      <o:idmap v:ext="edit" data="2"/>
      <o:rules v:ext="edit">
        <o:r id="V:Rule11" type="connector" idref="#_x0000_s2071"/>
        <o:r id="V:Rule12" type="connector" idref="#_x0000_s2089"/>
        <o:r id="V:Rule13" type="connector" idref="#_x0000_s2072"/>
        <o:r id="V:Rule14" type="connector" idref="#_x0000_s2067"/>
        <o:r id="V:Rule15" type="connector" idref="#_x0000_s2073"/>
        <o:r id="V:Rule16" type="connector" idref="#_x0000_s2056"/>
        <o:r id="V:Rule17" type="connector" idref="#_x0000_s2065"/>
        <o:r id="V:Rule18" type="connector" idref="#_x0000_s2055"/>
        <o:r id="V:Rule19" type="connector" idref="#_x0000_s2085">
          <o:proxy end="" idref="#_x0000_s2087" connectloc="5"/>
        </o:r>
        <o:r id="V:Rule20" type="connector" idref="#_x0000_s2093"/>
      </o:rules>
    </o:shapelayout>
  </w:shapeDefaults>
  <w:decimalSymbol w:val="."/>
  <w:listSeparator w:val=","/>
  <w14:docId w14:val="4DEFE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20A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B3513D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351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351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13D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1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1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1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1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755F89"/>
    <w:pPr>
      <w:numPr>
        <w:numId w:val="4"/>
      </w:numPr>
      <w:jc w:val="center"/>
      <w:outlineLvl w:val="8"/>
    </w:pPr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11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1">
    <w:name w:val="toc 2"/>
    <w:basedOn w:val="a"/>
    <w:next w:val="a"/>
    <w:autoRedefine/>
    <w:uiPriority w:val="39"/>
    <w:rsid w:val="00DA5BCC"/>
  </w:style>
  <w:style w:type="paragraph" w:styleId="31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1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1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1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1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1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1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f0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f1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rsid w:val="00755F89"/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paragraph" w:styleId="af2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f4">
    <w:name w:val="标题字符"/>
    <w:basedOn w:val="a0"/>
    <w:link w:val="af3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5">
    <w:name w:val="Subtitle"/>
    <w:basedOn w:val="a"/>
    <w:next w:val="a"/>
    <w:link w:val="af6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f6">
    <w:name w:val="副标题字符"/>
    <w:basedOn w:val="a0"/>
    <w:link w:val="af5"/>
    <w:uiPriority w:val="11"/>
    <w:rsid w:val="00B3513D"/>
    <w:rPr>
      <w:rFonts w:asciiTheme="minorHAnsi"/>
      <w:i/>
      <w:iCs/>
      <w:sz w:val="24"/>
      <w:szCs w:val="24"/>
    </w:rPr>
  </w:style>
  <w:style w:type="character" w:styleId="af7">
    <w:name w:val="Strong"/>
    <w:basedOn w:val="a0"/>
    <w:uiPriority w:val="22"/>
    <w:qFormat/>
    <w:rsid w:val="00B3513D"/>
    <w:rPr>
      <w:b/>
      <w:bCs/>
      <w:spacing w:val="0"/>
    </w:rPr>
  </w:style>
  <w:style w:type="paragraph" w:styleId="af8">
    <w:name w:val="No Spacing"/>
    <w:basedOn w:val="a"/>
    <w:link w:val="af9"/>
    <w:uiPriority w:val="1"/>
    <w:qFormat/>
    <w:rsid w:val="00B3513D"/>
  </w:style>
  <w:style w:type="character" w:customStyle="1" w:styleId="af9">
    <w:name w:val="无间距字符"/>
    <w:basedOn w:val="a0"/>
    <w:link w:val="af8"/>
    <w:uiPriority w:val="1"/>
    <w:rsid w:val="00B3513D"/>
  </w:style>
  <w:style w:type="paragraph" w:styleId="afa">
    <w:name w:val="Quote"/>
    <w:basedOn w:val="a"/>
    <w:next w:val="a"/>
    <w:link w:val="afb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b">
    <w:name w:val="引用字符"/>
    <w:basedOn w:val="a0"/>
    <w:link w:val="afa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c">
    <w:name w:val="Intense Quote"/>
    <w:basedOn w:val="a"/>
    <w:next w:val="a"/>
    <w:link w:val="afd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d">
    <w:name w:val="明显引用字符"/>
    <w:basedOn w:val="a0"/>
    <w:link w:val="afc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e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f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f0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f1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f2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A02683-15F1-2E4F-AF2D-4FFC6529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7</Pages>
  <Words>406</Words>
  <Characters>2318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2719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Patrick Deng</cp:lastModifiedBy>
  <cp:revision>523</cp:revision>
  <dcterms:created xsi:type="dcterms:W3CDTF">2013-04-08T01:22:00Z</dcterms:created>
  <dcterms:modified xsi:type="dcterms:W3CDTF">2013-08-12T03:03:00Z</dcterms:modified>
</cp:coreProperties>
</file>