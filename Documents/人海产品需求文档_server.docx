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393B7D" w:rsidRDefault="00D31789" w:rsidP="000342B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人海</w:t>
      </w:r>
      <w:r w:rsidR="008B6C46">
        <w:rPr>
          <w:rFonts w:hint="eastAsia"/>
          <w:b/>
          <w:sz w:val="32"/>
          <w:szCs w:val="32"/>
          <w:lang w:eastAsia="zh-CN"/>
        </w:rPr>
        <w:t>产品</w:t>
      </w:r>
      <w:r>
        <w:rPr>
          <w:rFonts w:hint="eastAsia"/>
          <w:b/>
          <w:sz w:val="32"/>
          <w:szCs w:val="32"/>
          <w:lang w:eastAsia="zh-CN"/>
        </w:rPr>
        <w:t>需求</w:t>
      </w:r>
      <w:r w:rsidR="008B6C46">
        <w:rPr>
          <w:rFonts w:hint="eastAsia"/>
          <w:b/>
          <w:sz w:val="32"/>
          <w:szCs w:val="32"/>
          <w:lang w:eastAsia="zh-CN"/>
        </w:rPr>
        <w:t>文档</w:t>
      </w:r>
    </w:p>
    <w:p w:rsidR="000342B9" w:rsidRPr="00A9055E" w:rsidRDefault="000342B9" w:rsidP="000342B9">
      <w:pPr>
        <w:jc w:val="center"/>
        <w:rPr>
          <w:b/>
          <w:sz w:val="32"/>
          <w:szCs w:val="32"/>
          <w:lang w:eastAsia="zh-CN"/>
        </w:rPr>
      </w:pPr>
    </w:p>
    <w:p w:rsidR="00393B7D" w:rsidRDefault="000342B9" w:rsidP="000342B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(Server</w:t>
      </w:r>
      <w:r>
        <w:rPr>
          <w:rFonts w:hint="eastAsia"/>
          <w:b/>
          <w:sz w:val="32"/>
          <w:szCs w:val="32"/>
        </w:rPr>
        <w:t>部分</w:t>
      </w:r>
      <w:r>
        <w:rPr>
          <w:rFonts w:hint="eastAsia"/>
          <w:b/>
          <w:sz w:val="32"/>
          <w:szCs w:val="32"/>
        </w:rPr>
        <w:t>)</w:t>
      </w: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A9055E" w:rsidRDefault="00A9055E" w:rsidP="000342B9">
      <w:pPr>
        <w:jc w:val="center"/>
        <w:rPr>
          <w:b/>
          <w:sz w:val="32"/>
          <w:szCs w:val="32"/>
        </w:rPr>
      </w:pPr>
    </w:p>
    <w:p w:rsidR="000342B9" w:rsidRDefault="000342B9" w:rsidP="000342B9">
      <w:pPr>
        <w:jc w:val="center"/>
        <w:rPr>
          <w:b/>
          <w:sz w:val="32"/>
          <w:szCs w:val="32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4870"/>
      </w:tblGrid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最新</w:t>
            </w:r>
            <w:r w:rsidRPr="000342B9">
              <w:rPr>
                <w:rFonts w:hint="eastAsia"/>
                <w:szCs w:val="21"/>
              </w:rPr>
              <w:t>版本：</w:t>
            </w:r>
          </w:p>
        </w:tc>
        <w:tc>
          <w:tcPr>
            <w:tcW w:w="4870" w:type="dxa"/>
          </w:tcPr>
          <w:p w:rsidR="000342B9" w:rsidRPr="000342B9" w:rsidRDefault="000342B9" w:rsidP="00B3513D">
            <w:pPr>
              <w:ind w:leftChars="100" w:left="220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</w:p>
        </w:tc>
      </w:tr>
      <w:tr w:rsidR="000342B9" w:rsidTr="000342B9">
        <w:tc>
          <w:tcPr>
            <w:tcW w:w="3652" w:type="dxa"/>
          </w:tcPr>
          <w:p w:rsidR="000342B9" w:rsidRPr="000342B9" w:rsidRDefault="000342B9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最后更新时间：</w:t>
            </w:r>
          </w:p>
        </w:tc>
        <w:tc>
          <w:tcPr>
            <w:tcW w:w="4870" w:type="dxa"/>
          </w:tcPr>
          <w:p w:rsidR="000342B9" w:rsidRPr="000342B9" w:rsidRDefault="000342B9" w:rsidP="008D01B0">
            <w:pPr>
              <w:ind w:leftChars="100" w:left="22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2013-0</w:t>
            </w:r>
            <w:r w:rsidR="008D01B0">
              <w:rPr>
                <w:rFonts w:hint="eastAsia"/>
                <w:szCs w:val="21"/>
                <w:lang w:eastAsia="zh-CN"/>
              </w:rPr>
              <w:t>8-07</w:t>
            </w:r>
          </w:p>
        </w:tc>
      </w:tr>
      <w:tr w:rsidR="00A9055E" w:rsidTr="000342B9">
        <w:tc>
          <w:tcPr>
            <w:tcW w:w="3652" w:type="dxa"/>
          </w:tcPr>
          <w:p w:rsidR="00A9055E" w:rsidRDefault="00A9055E" w:rsidP="000342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文档链接：</w:t>
            </w:r>
          </w:p>
        </w:tc>
        <w:tc>
          <w:tcPr>
            <w:tcW w:w="4870" w:type="dxa"/>
          </w:tcPr>
          <w:p w:rsidR="00A9055E" w:rsidRPr="000342B9" w:rsidRDefault="00A9055E" w:rsidP="00B3513D">
            <w:pPr>
              <w:ind w:leftChars="100" w:left="220"/>
              <w:rPr>
                <w:szCs w:val="21"/>
              </w:rPr>
            </w:pPr>
          </w:p>
        </w:tc>
      </w:tr>
    </w:tbl>
    <w:p w:rsidR="000342B9" w:rsidRDefault="000342B9" w:rsidP="000342B9">
      <w:pPr>
        <w:jc w:val="center"/>
        <w:rPr>
          <w:b/>
          <w:sz w:val="32"/>
          <w:szCs w:val="32"/>
        </w:rPr>
      </w:pPr>
    </w:p>
    <w:p w:rsidR="00755F89" w:rsidRDefault="00755F89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eastAsia="zh-CN"/>
        </w:rPr>
      </w:pPr>
      <w:bookmarkStart w:id="0" w:name="_Toc197673454"/>
      <w:r>
        <w:rPr>
          <w:lang w:eastAsia="zh-CN"/>
        </w:rPr>
        <w:br w:type="page"/>
      </w:r>
    </w:p>
    <w:p w:rsidR="00755F89" w:rsidRDefault="00755F89">
      <w:pPr>
        <w:pStyle w:val="TOC"/>
      </w:pPr>
      <w:r>
        <w:rPr>
          <w:rFonts w:hint="eastAsia"/>
          <w:lang w:eastAsia="zh-CN"/>
        </w:rPr>
        <w:lastRenderedPageBreak/>
        <w:t>目录</w:t>
      </w:r>
      <w:r w:rsidR="00C8421C">
        <w:br w:type="page"/>
      </w:r>
      <w:bookmarkStart w:id="1" w:name="_Toc197673455"/>
      <w:bookmarkStart w:id="2" w:name="_Toc258238667"/>
      <w:bookmarkStart w:id="3" w:name="_Toc353638731"/>
      <w:bookmarkEnd w:id="0"/>
    </w:p>
    <w:sdt>
      <w:sdtPr>
        <w:rPr>
          <w:lang w:val="zh-CN"/>
        </w:rPr>
        <w:id w:val="6899676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zh-CN"/>
        </w:rPr>
      </w:sdtEndPr>
      <w:sdtContent>
        <w:bookmarkStart w:id="4" w:name="_Toc363899216" w:displacedByCustomXml="prev"/>
        <w:p w:rsidR="00755F89" w:rsidRDefault="00755F89" w:rsidP="00755F89">
          <w:pPr>
            <w:pStyle w:val="1"/>
            <w:numPr>
              <w:ilvl w:val="0"/>
              <w:numId w:val="0"/>
            </w:numPr>
            <w:ind w:left="420" w:hanging="420"/>
            <w:jc w:val="center"/>
          </w:pPr>
          <w:r w:rsidRPr="00755F89">
            <w:rPr>
              <w:sz w:val="36"/>
              <w:lang w:val="zh-CN"/>
            </w:rPr>
            <w:t>目录</w:t>
          </w:r>
          <w:bookmarkEnd w:id="4"/>
        </w:p>
        <w:p w:rsidR="00561859" w:rsidRDefault="00755F89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63899216" w:history="1">
            <w:r w:rsidR="00561859" w:rsidRPr="00357AA5">
              <w:rPr>
                <w:rStyle w:val="aa"/>
                <w:rFonts w:hint="eastAsia"/>
                <w:noProof/>
                <w:lang w:val="zh-CN"/>
              </w:rPr>
              <w:t>目录</w:t>
            </w:r>
            <w:r w:rsidR="00561859">
              <w:rPr>
                <w:noProof/>
                <w:webHidden/>
              </w:rPr>
              <w:tab/>
            </w:r>
            <w:r w:rsidR="00561859">
              <w:rPr>
                <w:noProof/>
                <w:webHidden/>
              </w:rPr>
              <w:fldChar w:fldCharType="begin"/>
            </w:r>
            <w:r w:rsidR="00561859">
              <w:rPr>
                <w:noProof/>
                <w:webHidden/>
              </w:rPr>
              <w:instrText xml:space="preserve"> PAGEREF _Toc363899216 \h </w:instrText>
            </w:r>
            <w:r w:rsidR="00561859">
              <w:rPr>
                <w:noProof/>
                <w:webHidden/>
              </w:rPr>
            </w:r>
            <w:r w:rsidR="00561859">
              <w:rPr>
                <w:noProof/>
                <w:webHidden/>
              </w:rPr>
              <w:fldChar w:fldCharType="separate"/>
            </w:r>
            <w:r w:rsidR="00561859">
              <w:rPr>
                <w:noProof/>
                <w:webHidden/>
              </w:rPr>
              <w:t>3</w:t>
            </w:r>
            <w:r w:rsidR="00561859"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17" w:history="1">
            <w:r w:rsidRPr="00357AA5">
              <w:rPr>
                <w:rStyle w:val="aa"/>
                <w:rFonts w:hint="eastAsia"/>
                <w:noProof/>
                <w:lang w:val="zh-CN"/>
              </w:rPr>
              <w:t>图表目录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18" w:history="1">
            <w:r w:rsidRPr="00357AA5">
              <w:rPr>
                <w:rStyle w:val="aa"/>
                <w:rFonts w:ascii="黑体" w:eastAsia="黑体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19" w:history="1">
            <w:r w:rsidRPr="00357AA5">
              <w:rPr>
                <w:rStyle w:val="aa"/>
                <w:noProof/>
                <w:lang w:eastAsia="zh-CN"/>
              </w:rPr>
              <w:t>2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0" w:history="1">
            <w:r w:rsidRPr="00357AA5">
              <w:rPr>
                <w:rStyle w:val="aa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1" w:history="1">
            <w:r w:rsidRPr="00357AA5">
              <w:rPr>
                <w:rStyle w:val="aa"/>
                <w:noProof/>
                <w:lang w:eastAsia="zh-CN"/>
              </w:rPr>
              <w:t>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</w:rPr>
              <w:t>面向读者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2" w:history="1">
            <w:r w:rsidRPr="00357AA5">
              <w:rPr>
                <w:rStyle w:val="aa"/>
                <w:noProof/>
                <w:lang w:eastAsia="zh-CN"/>
              </w:rPr>
              <w:t>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3" w:history="1">
            <w:r w:rsidRPr="00357AA5">
              <w:rPr>
                <w:rStyle w:val="aa"/>
                <w:noProof/>
                <w:lang w:eastAsia="zh-CN"/>
              </w:rPr>
              <w:t>2.4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</w:rPr>
              <w:t>人海系统信令交互图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4" w:history="1">
            <w:r w:rsidRPr="00357AA5">
              <w:rPr>
                <w:rStyle w:val="aa"/>
                <w:noProof/>
                <w:lang w:eastAsia="zh-CN"/>
              </w:rPr>
              <w:t>2.5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服务器流程图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363899225" w:history="1">
            <w:r w:rsidRPr="00357AA5">
              <w:rPr>
                <w:rStyle w:val="aa"/>
                <w:noProof/>
                <w:lang w:eastAsia="zh-CN"/>
              </w:rPr>
              <w:t>2.6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26" w:history="1">
            <w:r w:rsidRPr="00357AA5">
              <w:rPr>
                <w:rStyle w:val="aa"/>
                <w:noProof/>
                <w:lang w:eastAsia="zh-CN"/>
              </w:rPr>
              <w:t>3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异常管理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27" w:history="1">
            <w:r w:rsidRPr="00357AA5">
              <w:rPr>
                <w:rStyle w:val="aa"/>
                <w:noProof/>
                <w:lang w:eastAsia="zh-CN"/>
              </w:rPr>
              <w:t>4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28" w:history="1">
            <w:r w:rsidRPr="00357AA5">
              <w:rPr>
                <w:rStyle w:val="aa"/>
                <w:noProof/>
                <w:lang w:eastAsia="zh-CN"/>
              </w:rPr>
              <w:t>5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业务会话管理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29" w:history="1">
            <w:r w:rsidRPr="00357AA5">
              <w:rPr>
                <w:rStyle w:val="aa"/>
                <w:noProof/>
                <w:lang w:eastAsia="zh-CN"/>
              </w:rPr>
              <w:t>6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30" w:history="1">
            <w:r w:rsidRPr="00357AA5">
              <w:rPr>
                <w:rStyle w:val="aa"/>
                <w:noProof/>
                <w:lang w:eastAsia="zh-CN"/>
              </w:rPr>
              <w:t>7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859" w:rsidRDefault="0056185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hAnsiTheme="minorHAnsi"/>
              <w:b w:val="0"/>
              <w:noProof/>
              <w:color w:val="auto"/>
              <w:kern w:val="2"/>
              <w:sz w:val="21"/>
              <w:lang w:eastAsia="zh-CN" w:bidi="ar-SA"/>
            </w:rPr>
          </w:pPr>
          <w:hyperlink w:anchor="_Toc363899231" w:history="1">
            <w:r w:rsidRPr="00357AA5">
              <w:rPr>
                <w:rStyle w:val="aa"/>
                <w:noProof/>
                <w:lang w:eastAsia="zh-CN"/>
              </w:rPr>
              <w:t>8</w:t>
            </w:r>
            <w:r>
              <w:rPr>
                <w:rFonts w:asciiTheme="minorHAnsi" w:hAnsiTheme="minorHAnsi"/>
                <w:b w:val="0"/>
                <w:noProof/>
                <w:color w:val="auto"/>
                <w:kern w:val="2"/>
                <w:sz w:val="21"/>
                <w:lang w:eastAsia="zh-CN" w:bidi="ar-SA"/>
              </w:rPr>
              <w:tab/>
            </w:r>
            <w:r w:rsidRPr="00357AA5">
              <w:rPr>
                <w:rStyle w:val="aa"/>
                <w:rFonts w:hint="eastAsia"/>
                <w:noProof/>
                <w:lang w:eastAsia="zh-CN"/>
              </w:rPr>
              <w:t>备选需求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F89" w:rsidRDefault="00755F8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755F89" w:rsidRDefault="00755F89" w:rsidP="00755F89">
      <w:pPr>
        <w:rPr>
          <w:rFonts w:hint="eastAsia"/>
          <w:lang w:eastAsia="zh-CN"/>
        </w:rPr>
      </w:pPr>
    </w:p>
    <w:p w:rsidR="00755F89" w:rsidRPr="00755F89" w:rsidRDefault="00755F89" w:rsidP="00755F89">
      <w:pPr>
        <w:pStyle w:val="1"/>
        <w:numPr>
          <w:ilvl w:val="0"/>
          <w:numId w:val="0"/>
        </w:numPr>
        <w:ind w:left="420" w:hanging="420"/>
        <w:jc w:val="center"/>
        <w:rPr>
          <w:rFonts w:hint="eastAsia"/>
          <w:lang w:val="zh-CN"/>
        </w:rPr>
      </w:pPr>
      <w:bookmarkStart w:id="5" w:name="_Toc363899217"/>
      <w:r w:rsidRPr="00755F89">
        <w:rPr>
          <w:rFonts w:hint="eastAsia"/>
          <w:lang w:val="zh-CN"/>
        </w:rPr>
        <w:t>图表目录</w:t>
      </w:r>
      <w:bookmarkEnd w:id="5"/>
    </w:p>
    <w:p w:rsidR="00561859" w:rsidRDefault="00755F8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r w:rsidRPr="00755F89">
        <w:rPr>
          <w:sz w:val="20"/>
          <w:lang w:eastAsia="zh-CN"/>
        </w:rPr>
        <w:fldChar w:fldCharType="begin"/>
      </w:r>
      <w:r w:rsidRPr="00755F89">
        <w:rPr>
          <w:sz w:val="20"/>
          <w:lang w:eastAsia="zh-CN"/>
        </w:rPr>
        <w:instrText xml:space="preserve"> </w:instrText>
      </w:r>
      <w:r w:rsidRPr="00755F89">
        <w:rPr>
          <w:rFonts w:hint="eastAsia"/>
          <w:sz w:val="20"/>
          <w:lang w:eastAsia="zh-CN"/>
        </w:rPr>
        <w:instrText>TOC \h \z \u \t "</w:instrText>
      </w:r>
      <w:r w:rsidRPr="00755F89">
        <w:rPr>
          <w:rFonts w:hint="eastAsia"/>
          <w:sz w:val="20"/>
          <w:lang w:eastAsia="zh-CN"/>
        </w:rPr>
        <w:instrText>标题</w:instrText>
      </w:r>
      <w:r w:rsidRPr="00755F89">
        <w:rPr>
          <w:rFonts w:hint="eastAsia"/>
          <w:sz w:val="20"/>
          <w:lang w:eastAsia="zh-CN"/>
        </w:rPr>
        <w:instrText xml:space="preserve"> 9,1"</w:instrText>
      </w:r>
      <w:r w:rsidRPr="00755F89">
        <w:rPr>
          <w:sz w:val="20"/>
          <w:lang w:eastAsia="zh-CN"/>
        </w:rPr>
        <w:instrText xml:space="preserve"> </w:instrText>
      </w:r>
      <w:r w:rsidRPr="00755F89">
        <w:rPr>
          <w:sz w:val="20"/>
          <w:lang w:eastAsia="zh-CN"/>
        </w:rPr>
        <w:fldChar w:fldCharType="separate"/>
      </w:r>
      <w:hyperlink w:anchor="_Toc363899232" w:history="1">
        <w:r w:rsidR="00561859" w:rsidRPr="00592D00">
          <w:rPr>
            <w:rStyle w:val="aa"/>
            <w:rFonts w:hint="eastAsia"/>
            <w:noProof/>
          </w:rPr>
          <w:t>图</w:t>
        </w:r>
        <w:r w:rsidR="00561859" w:rsidRPr="00592D00">
          <w:rPr>
            <w:rStyle w:val="aa"/>
            <w:rFonts w:hint="eastAsia"/>
            <w:noProof/>
          </w:rPr>
          <w:t>01.</w:t>
        </w:r>
        <w:r w:rsidR="00561859"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="00561859" w:rsidRPr="00592D00">
          <w:rPr>
            <w:rStyle w:val="aa"/>
            <w:rFonts w:hint="eastAsia"/>
            <w:noProof/>
          </w:rPr>
          <w:t>人海概念理解图</w:t>
        </w:r>
        <w:r w:rsidR="00561859">
          <w:rPr>
            <w:noProof/>
            <w:webHidden/>
          </w:rPr>
          <w:tab/>
        </w:r>
        <w:r w:rsidR="00561859">
          <w:rPr>
            <w:noProof/>
            <w:webHidden/>
          </w:rPr>
          <w:fldChar w:fldCharType="begin"/>
        </w:r>
        <w:r w:rsidR="00561859">
          <w:rPr>
            <w:noProof/>
            <w:webHidden/>
          </w:rPr>
          <w:instrText xml:space="preserve"> PAGEREF _Toc363899232 \h </w:instrText>
        </w:r>
        <w:r w:rsidR="00561859">
          <w:rPr>
            <w:noProof/>
            <w:webHidden/>
          </w:rPr>
        </w:r>
        <w:r w:rsidR="00561859">
          <w:rPr>
            <w:noProof/>
            <w:webHidden/>
          </w:rPr>
          <w:fldChar w:fldCharType="separate"/>
        </w:r>
        <w:r w:rsidR="00561859">
          <w:rPr>
            <w:noProof/>
            <w:webHidden/>
          </w:rPr>
          <w:t>5</w:t>
        </w:r>
        <w:r w:rsidR="00561859">
          <w:rPr>
            <w:noProof/>
            <w:webHidden/>
          </w:rPr>
          <w:fldChar w:fldCharType="end"/>
        </w:r>
      </w:hyperlink>
    </w:p>
    <w:p w:rsidR="00561859" w:rsidRDefault="0056185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3899233" w:history="1">
        <w:r w:rsidRPr="00592D00">
          <w:rPr>
            <w:rStyle w:val="aa"/>
            <w:rFonts w:hint="eastAsia"/>
            <w:noProof/>
          </w:rPr>
          <w:t>图</w:t>
        </w:r>
        <w:r w:rsidRPr="00592D00">
          <w:rPr>
            <w:rStyle w:val="aa"/>
            <w:rFonts w:hint="eastAsia"/>
            <w:noProof/>
          </w:rPr>
          <w:t>02.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592D00">
          <w:rPr>
            <w:rStyle w:val="aa"/>
            <w:rFonts w:hint="eastAsia"/>
            <w:noProof/>
          </w:rPr>
          <w:t>人海系统信令交互图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_Toc363899233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859" w:rsidRDefault="0056185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3899234" w:history="1">
        <w:r w:rsidRPr="00592D00">
          <w:rPr>
            <w:rStyle w:val="aa"/>
            <w:rFonts w:hint="eastAsia"/>
            <w:noProof/>
          </w:rPr>
          <w:t>图</w:t>
        </w:r>
        <w:r w:rsidRPr="00592D00">
          <w:rPr>
            <w:rStyle w:val="aa"/>
            <w:rFonts w:hint="eastAsia"/>
            <w:noProof/>
          </w:rPr>
          <w:t>03.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592D00">
          <w:rPr>
            <w:rStyle w:val="aa"/>
            <w:rFonts w:hint="eastAsia"/>
            <w:noProof/>
          </w:rPr>
          <w:t>人海服务器流程图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_Toc363899234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1859" w:rsidRDefault="0056185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3899235" w:history="1">
        <w:r w:rsidRPr="00592D00">
          <w:rPr>
            <w:rStyle w:val="aa"/>
            <w:rFonts w:hint="eastAsia"/>
            <w:noProof/>
          </w:rPr>
          <w:t>图</w:t>
        </w:r>
        <w:r w:rsidRPr="00592D00">
          <w:rPr>
            <w:rStyle w:val="aa"/>
            <w:rFonts w:hint="eastAsia"/>
            <w:noProof/>
          </w:rPr>
          <w:t>04.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592D00">
          <w:rPr>
            <w:rStyle w:val="aa"/>
            <w:rFonts w:hint="eastAsia"/>
            <w:noProof/>
          </w:rPr>
          <w:t>设备服务状态转换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_Toc363899235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1859" w:rsidRDefault="0056185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3899236" w:history="1">
        <w:r w:rsidRPr="00592D00">
          <w:rPr>
            <w:rStyle w:val="aa"/>
            <w:rFonts w:hint="eastAsia"/>
            <w:noProof/>
          </w:rPr>
          <w:t>图</w:t>
        </w:r>
        <w:r w:rsidRPr="00592D00">
          <w:rPr>
            <w:rStyle w:val="aa"/>
            <w:rFonts w:hint="eastAsia"/>
            <w:noProof/>
          </w:rPr>
          <w:t>05.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592D00">
          <w:rPr>
            <w:rStyle w:val="aa"/>
            <w:rFonts w:hint="eastAsia"/>
            <w:noProof/>
          </w:rPr>
          <w:t>设备业务状态转换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_Toc363899236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1859" w:rsidRDefault="00561859">
      <w:pPr>
        <w:pStyle w:val="10"/>
        <w:tabs>
          <w:tab w:val="left" w:pos="1050"/>
          <w:tab w:val="right" w:leader="dot" w:pos="8296"/>
        </w:tabs>
        <w:rPr>
          <w:rFonts w:asciiTheme="minorHAnsi" w:hAnsiTheme="minorHAnsi"/>
          <w:b w:val="0"/>
          <w:noProof/>
          <w:color w:val="auto"/>
          <w:kern w:val="2"/>
          <w:sz w:val="21"/>
          <w:lang w:eastAsia="zh-CN" w:bidi="ar-SA"/>
        </w:rPr>
      </w:pPr>
      <w:hyperlink w:anchor="_Toc363899237" w:history="1">
        <w:r w:rsidRPr="00592D00">
          <w:rPr>
            <w:rStyle w:val="aa"/>
            <w:rFonts w:hint="eastAsia"/>
            <w:noProof/>
          </w:rPr>
          <w:t>图</w:t>
        </w:r>
        <w:r w:rsidRPr="00592D00">
          <w:rPr>
            <w:rStyle w:val="aa"/>
            <w:rFonts w:hint="eastAsia"/>
            <w:noProof/>
          </w:rPr>
          <w:t>06.</w:t>
        </w:r>
        <w:r>
          <w:rPr>
            <w:rFonts w:asciiTheme="minorHAnsi" w:hAnsiTheme="minorHAnsi"/>
            <w:b w:val="0"/>
            <w:noProof/>
            <w:color w:val="auto"/>
            <w:kern w:val="2"/>
            <w:sz w:val="21"/>
            <w:lang w:eastAsia="zh-CN" w:bidi="ar-SA"/>
          </w:rPr>
          <w:tab/>
        </w:r>
        <w:r w:rsidRPr="00592D00">
          <w:rPr>
            <w:rStyle w:val="aa"/>
            <w:rFonts w:hint="eastAsia"/>
            <w:noProof/>
          </w:rPr>
          <w:t>业务会话状态转换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_Toc363899237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5F89" w:rsidRPr="00755F89" w:rsidRDefault="00755F89" w:rsidP="00755F89">
      <w:pPr>
        <w:rPr>
          <w:rFonts w:hint="eastAsia"/>
          <w:lang w:eastAsia="zh-CN"/>
        </w:rPr>
      </w:pPr>
      <w:r w:rsidRPr="00755F89">
        <w:rPr>
          <w:sz w:val="18"/>
          <w:lang w:eastAsia="zh-CN"/>
        </w:rPr>
        <w:fldChar w:fldCharType="end"/>
      </w:r>
    </w:p>
    <w:p w:rsidR="00755F89" w:rsidRDefault="00755F89">
      <w:pPr>
        <w:ind w:firstLine="360"/>
        <w:rPr>
          <w:rFonts w:ascii="黑体" w:eastAsia="黑体" w:hAnsiTheme="majorHAnsi" w:cstheme="majorBidi" w:hint="eastAsia"/>
          <w:b/>
          <w:bCs/>
          <w:color w:val="365F91" w:themeColor="accent1" w:themeShade="BF"/>
          <w:sz w:val="24"/>
          <w:szCs w:val="24"/>
          <w:lang w:eastAsia="zh-CN"/>
        </w:rPr>
      </w:pPr>
      <w:r>
        <w:rPr>
          <w:rFonts w:ascii="黑体" w:eastAsia="黑体"/>
        </w:rPr>
        <w:br w:type="page"/>
      </w:r>
    </w:p>
    <w:p w:rsidR="00E0315F" w:rsidRPr="00B656D3" w:rsidRDefault="00E0315F" w:rsidP="00B656D3">
      <w:pPr>
        <w:pStyle w:val="1"/>
        <w:numPr>
          <w:ilvl w:val="0"/>
          <w:numId w:val="0"/>
        </w:numPr>
        <w:ind w:left="420" w:hanging="420"/>
        <w:jc w:val="center"/>
        <w:rPr>
          <w:rFonts w:ascii="黑体" w:eastAsia="黑体"/>
        </w:rPr>
      </w:pPr>
      <w:bookmarkStart w:id="6" w:name="_Toc363899218"/>
      <w:r w:rsidRPr="00B656D3">
        <w:rPr>
          <w:rFonts w:ascii="黑体" w:eastAsia="黑体" w:hint="eastAsia"/>
        </w:rPr>
        <w:lastRenderedPageBreak/>
        <w:t>修订历史</w:t>
      </w:r>
      <w:bookmarkEnd w:id="1"/>
      <w:bookmarkEnd w:id="2"/>
      <w:bookmarkEnd w:id="3"/>
      <w:bookmarkEnd w:id="6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818"/>
        <w:gridCol w:w="4176"/>
        <w:gridCol w:w="1529"/>
      </w:tblGrid>
      <w:tr w:rsidR="003E1B6D" w:rsidTr="00D7093F">
        <w:trPr>
          <w:jc w:val="center"/>
        </w:trPr>
        <w:tc>
          <w:tcPr>
            <w:tcW w:w="1823" w:type="dxa"/>
            <w:shd w:val="clear" w:color="auto" w:fill="B6DDE8" w:themeFill="accent5" w:themeFillTint="66"/>
          </w:tcPr>
          <w:p w:rsidR="003E1B6D" w:rsidRPr="00B3513D" w:rsidRDefault="003E1B6D" w:rsidP="00B3513D">
            <w:pPr>
              <w:jc w:val="center"/>
              <w:rPr>
                <w:b/>
              </w:rPr>
            </w:pPr>
            <w:r w:rsidRPr="00B3513D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B6DDE8" w:themeFill="accent5" w:themeFillTint="66"/>
          </w:tcPr>
          <w:p w:rsidR="003E1B6D" w:rsidRPr="0089219A" w:rsidRDefault="003E1B6D" w:rsidP="00B3513D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Pr="00B656D3" w:rsidRDefault="008960F6" w:rsidP="008D01B0">
            <w:pPr>
              <w:jc w:val="center"/>
              <w:rPr>
                <w:rFonts w:ascii="Arial" w:hAnsi="Arial" w:cs="Arial"/>
                <w:lang w:eastAsia="zh-CN"/>
              </w:rPr>
            </w:pPr>
            <w:r w:rsidRPr="00B656D3">
              <w:rPr>
                <w:rFonts w:ascii="Arial" w:hAnsi="Arial" w:cs="Arial"/>
              </w:rPr>
              <w:t>2013/</w:t>
            </w:r>
            <w:r w:rsidR="007C5387" w:rsidRPr="00B656D3">
              <w:rPr>
                <w:rFonts w:ascii="Arial" w:hAnsi="Arial" w:cs="Arial"/>
              </w:rPr>
              <w:t>0</w:t>
            </w:r>
            <w:r w:rsidR="008D01B0">
              <w:rPr>
                <w:rFonts w:ascii="Arial" w:hAnsi="Arial" w:cs="Arial" w:hint="eastAsia"/>
                <w:lang w:eastAsia="zh-CN"/>
              </w:rPr>
              <w:t>8</w:t>
            </w:r>
            <w:r w:rsidRPr="00B656D3">
              <w:rPr>
                <w:rFonts w:ascii="Arial" w:hAnsi="Arial" w:cs="Arial"/>
              </w:rPr>
              <w:t>/</w:t>
            </w:r>
            <w:r w:rsidR="008D01B0">
              <w:rPr>
                <w:rFonts w:ascii="Arial" w:hAnsi="Arial" w:cs="Arial" w:hint="eastAsia"/>
                <w:lang w:eastAsia="zh-CN"/>
              </w:rPr>
              <w:t>07</w:t>
            </w:r>
          </w:p>
        </w:tc>
        <w:tc>
          <w:tcPr>
            <w:tcW w:w="818" w:type="dxa"/>
          </w:tcPr>
          <w:p w:rsidR="003E1B6D" w:rsidRPr="00B656D3" w:rsidRDefault="00D761EC" w:rsidP="00B656D3">
            <w:pPr>
              <w:jc w:val="center"/>
              <w:rPr>
                <w:rFonts w:ascii="Arial" w:hAnsi="Arial" w:cs="Arial"/>
              </w:rPr>
            </w:pPr>
            <w:r w:rsidRPr="00B656D3">
              <w:rPr>
                <w:rFonts w:ascii="Arial" w:hAnsi="Arial" w:cs="Arial"/>
              </w:rPr>
              <w:t>0</w:t>
            </w:r>
            <w:r w:rsidR="00B656D3" w:rsidRPr="00B656D3">
              <w:rPr>
                <w:rFonts w:ascii="Arial" w:hAnsi="Arial" w:cs="Arial"/>
              </w:rPr>
              <w:t>.</w:t>
            </w:r>
            <w:r w:rsidRPr="00B656D3">
              <w:rPr>
                <w:rFonts w:ascii="Arial" w:hAnsi="Arial" w:cs="Arial"/>
              </w:rPr>
              <w:t>1</w:t>
            </w:r>
          </w:p>
        </w:tc>
        <w:tc>
          <w:tcPr>
            <w:tcW w:w="4176" w:type="dxa"/>
          </w:tcPr>
          <w:p w:rsidR="003E1B6D" w:rsidRDefault="00A919B0" w:rsidP="00486029">
            <w:r>
              <w:rPr>
                <w:rFonts w:hint="eastAsia"/>
              </w:rPr>
              <w:t>初稿</w:t>
            </w:r>
          </w:p>
        </w:tc>
        <w:tc>
          <w:tcPr>
            <w:tcW w:w="1529" w:type="dxa"/>
          </w:tcPr>
          <w:p w:rsidR="003E1B6D" w:rsidRPr="00B656D3" w:rsidRDefault="00B656D3" w:rsidP="00DD1BAE">
            <w:pPr>
              <w:jc w:val="center"/>
              <w:rPr>
                <w:rFonts w:ascii="Arial" w:hAnsi="Arial" w:cs="Arial"/>
              </w:rPr>
            </w:pPr>
            <w:r w:rsidRPr="00B656D3">
              <w:rPr>
                <w:rFonts w:ascii="Arial" w:hAnsi="Arial" w:cs="Arial"/>
              </w:rPr>
              <w:t>Tomas</w:t>
            </w:r>
          </w:p>
        </w:tc>
      </w:tr>
      <w:tr w:rsidR="007C5387" w:rsidRPr="007C5387" w:rsidTr="00D346B0">
        <w:trPr>
          <w:jc w:val="center"/>
        </w:trPr>
        <w:tc>
          <w:tcPr>
            <w:tcW w:w="1823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818" w:type="dxa"/>
          </w:tcPr>
          <w:p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4176" w:type="dxa"/>
          </w:tcPr>
          <w:p w:rsidR="007C5387" w:rsidRPr="007C5387" w:rsidRDefault="007C5387" w:rsidP="007C5387">
            <w:pPr>
              <w:rPr>
                <w:rFonts w:ascii="宋体" w:hAnsi="宋体" w:cs="宋体"/>
              </w:rPr>
            </w:pPr>
          </w:p>
        </w:tc>
        <w:tc>
          <w:tcPr>
            <w:tcW w:w="1529" w:type="dxa"/>
          </w:tcPr>
          <w:p w:rsidR="007C5387" w:rsidRPr="007C5387" w:rsidRDefault="007C5387" w:rsidP="00DD1BAE">
            <w:pPr>
              <w:jc w:val="center"/>
            </w:pPr>
          </w:p>
        </w:tc>
      </w:tr>
      <w:tr w:rsidR="003E1B6D" w:rsidTr="00D346B0">
        <w:trPr>
          <w:jc w:val="center"/>
        </w:trPr>
        <w:tc>
          <w:tcPr>
            <w:tcW w:w="1823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818" w:type="dxa"/>
          </w:tcPr>
          <w:p w:rsidR="003E1B6D" w:rsidRDefault="003E1B6D" w:rsidP="00DD1BAE">
            <w:pPr>
              <w:jc w:val="center"/>
            </w:pPr>
          </w:p>
        </w:tc>
        <w:tc>
          <w:tcPr>
            <w:tcW w:w="4176" w:type="dxa"/>
          </w:tcPr>
          <w:p w:rsidR="003E1B6D" w:rsidRDefault="003E1B6D" w:rsidP="00486029"/>
        </w:tc>
        <w:tc>
          <w:tcPr>
            <w:tcW w:w="1529" w:type="dxa"/>
          </w:tcPr>
          <w:p w:rsidR="003E1B6D" w:rsidRDefault="003E1B6D" w:rsidP="00DD1BAE">
            <w:pPr>
              <w:jc w:val="center"/>
            </w:pPr>
          </w:p>
        </w:tc>
      </w:tr>
    </w:tbl>
    <w:p w:rsidR="00B656D3" w:rsidRDefault="00B656D3" w:rsidP="00B656D3">
      <w:pPr>
        <w:pStyle w:val="1"/>
        <w:rPr>
          <w:lang w:eastAsia="zh-CN"/>
        </w:rPr>
      </w:pPr>
      <w:bookmarkStart w:id="7" w:name="_Toc197673456"/>
      <w:bookmarkStart w:id="8" w:name="_Toc258238668"/>
      <w:bookmarkStart w:id="9" w:name="_Toc353638732"/>
      <w:bookmarkStart w:id="10" w:name="_Toc363899219"/>
      <w:r>
        <w:rPr>
          <w:rFonts w:hint="eastAsia"/>
        </w:rPr>
        <w:t>概述</w:t>
      </w:r>
      <w:bookmarkEnd w:id="10"/>
    </w:p>
    <w:p w:rsidR="00B656D3" w:rsidRDefault="00B656D3" w:rsidP="00B656D3">
      <w:pPr>
        <w:pStyle w:val="2"/>
        <w:rPr>
          <w:lang w:eastAsia="zh-CN"/>
        </w:rPr>
      </w:pPr>
      <w:bookmarkStart w:id="11" w:name="_Toc363899220"/>
      <w:r>
        <w:rPr>
          <w:rFonts w:hint="eastAsia"/>
        </w:rPr>
        <w:t>文档范围</w:t>
      </w:r>
      <w:bookmarkEnd w:id="11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本文档旨在描述</w:t>
      </w:r>
      <w:r w:rsidR="00F040B7">
        <w:rPr>
          <w:rFonts w:hint="eastAsia"/>
          <w:lang w:eastAsia="zh-CN"/>
        </w:rPr>
        <w:t>人海</w:t>
      </w:r>
      <w:r>
        <w:rPr>
          <w:rFonts w:hint="eastAsia"/>
          <w:lang w:eastAsia="zh-CN"/>
        </w:rPr>
        <w:t>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部分的</w:t>
      </w:r>
      <w:r w:rsidR="00F040B7">
        <w:rPr>
          <w:rFonts w:hint="eastAsia"/>
          <w:lang w:eastAsia="zh-CN"/>
        </w:rPr>
        <w:t>需求。</w:t>
      </w:r>
    </w:p>
    <w:p w:rsidR="00B656D3" w:rsidRDefault="00B656D3" w:rsidP="00B656D3">
      <w:pPr>
        <w:pStyle w:val="2"/>
        <w:rPr>
          <w:lang w:eastAsia="zh-CN"/>
        </w:rPr>
      </w:pPr>
      <w:bookmarkStart w:id="12" w:name="_Toc363899221"/>
      <w:r>
        <w:rPr>
          <w:rFonts w:hint="eastAsia"/>
        </w:rPr>
        <w:t>面向读者</w:t>
      </w:r>
      <w:bookmarkEnd w:id="12"/>
    </w:p>
    <w:p w:rsidR="00B3513D" w:rsidRPr="00B3513D" w:rsidRDefault="004F7B54" w:rsidP="00B3513D">
      <w:pPr>
        <w:rPr>
          <w:lang w:eastAsia="zh-CN"/>
        </w:rPr>
      </w:pPr>
      <w:r>
        <w:rPr>
          <w:rFonts w:hint="eastAsia"/>
          <w:lang w:eastAsia="zh-CN"/>
        </w:rPr>
        <w:t>本文档面向的主要读者：</w:t>
      </w:r>
      <w:r w:rsidR="002F448D">
        <w:rPr>
          <w:rFonts w:hint="eastAsia"/>
          <w:lang w:eastAsia="zh-CN"/>
        </w:rPr>
        <w:t>人海产品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开发人员、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开发人员以及其他相关评审人员。</w:t>
      </w:r>
    </w:p>
    <w:p w:rsidR="00D30F94" w:rsidRDefault="004221B0" w:rsidP="00B656D3">
      <w:pPr>
        <w:pStyle w:val="2"/>
        <w:rPr>
          <w:rFonts w:hint="eastAsia"/>
          <w:lang w:eastAsia="zh-CN"/>
        </w:rPr>
      </w:pPr>
      <w:bookmarkStart w:id="13" w:name="_Toc363899222"/>
      <w:r>
        <w:rPr>
          <w:rFonts w:hint="eastAsia"/>
          <w:lang w:eastAsia="zh-CN"/>
        </w:rPr>
        <w:t>名词解释</w:t>
      </w:r>
      <w:bookmarkEnd w:id="13"/>
    </w:p>
    <w:p w:rsidR="00D30F94" w:rsidRDefault="006822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D30F94">
        <w:rPr>
          <w:rFonts w:hint="eastAsia"/>
          <w:lang w:eastAsia="zh-CN"/>
        </w:rPr>
        <w:t>：</w:t>
      </w:r>
      <w:r w:rsidR="00A67ED4">
        <w:rPr>
          <w:rFonts w:hint="eastAsia"/>
          <w:lang w:eastAsia="zh-CN"/>
        </w:rPr>
        <w:t>服务器中用来管理用户实体</w:t>
      </w:r>
      <w:r w:rsidRPr="00682294">
        <w:rPr>
          <w:rFonts w:hint="eastAsia"/>
          <w:b/>
          <w:u w:val="single"/>
          <w:lang w:eastAsia="zh-CN"/>
        </w:rPr>
        <w:t>设备</w:t>
      </w:r>
      <w:r w:rsidR="00A67ED4">
        <w:rPr>
          <w:rFonts w:hint="eastAsia"/>
          <w:lang w:eastAsia="zh-CN"/>
        </w:rPr>
        <w:t>（手机、平板）虚拟</w:t>
      </w:r>
      <w:r w:rsidRPr="00682294">
        <w:rPr>
          <w:rFonts w:hint="eastAsia"/>
          <w:b/>
          <w:u w:val="single"/>
          <w:lang w:eastAsia="zh-CN"/>
        </w:rPr>
        <w:t>设备</w:t>
      </w:r>
      <w:r w:rsidR="00A67ED4">
        <w:rPr>
          <w:rFonts w:hint="eastAsia"/>
          <w:lang w:eastAsia="zh-CN"/>
        </w:rPr>
        <w:t>概念。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系统管理员</w:t>
      </w:r>
      <w:r>
        <w:rPr>
          <w:rFonts w:hint="eastAsia"/>
          <w:lang w:eastAsia="zh-CN"/>
        </w:rPr>
        <w:t>：具有最高权限，但是不参与业务运营管理的管理员</w:t>
      </w:r>
      <w:r w:rsidR="00E841A8">
        <w:rPr>
          <w:rFonts w:hint="eastAsia"/>
          <w:lang w:eastAsia="zh-CN"/>
        </w:rPr>
        <w:t>。</w:t>
      </w:r>
    </w:p>
    <w:p w:rsidR="00D30F94" w:rsidRDefault="00D30F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业务管理员</w:t>
      </w:r>
      <w:r>
        <w:rPr>
          <w:rFonts w:hint="eastAsia"/>
          <w:lang w:eastAsia="zh-CN"/>
        </w:rPr>
        <w:t>：业务运营的管理员，主要履行业务运营相关的管理工作，比如封停一个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E841A8">
        <w:rPr>
          <w:rFonts w:hint="eastAsia"/>
          <w:b/>
          <w:lang w:eastAsia="zh-CN"/>
        </w:rPr>
        <w:t>池</w:t>
      </w:r>
      <w:r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</w:t>
      </w:r>
      <w:r w:rsidR="002E0718">
        <w:rPr>
          <w:rFonts w:hint="eastAsia"/>
          <w:lang w:eastAsia="zh-CN"/>
        </w:rPr>
        <w:t>保存</w:t>
      </w:r>
      <w:r w:rsidR="00D96AFB">
        <w:rPr>
          <w:rFonts w:hint="eastAsia"/>
          <w:lang w:eastAsia="zh-CN"/>
        </w:rPr>
        <w:t>已经正常连接，</w:t>
      </w:r>
      <w:r w:rsidR="00304662">
        <w:rPr>
          <w:rFonts w:hint="eastAsia"/>
          <w:lang w:eastAsia="zh-CN"/>
        </w:rPr>
        <w:t>通过认证（没有被禁聊或者封停），</w:t>
      </w:r>
      <w:r w:rsidR="00D96AFB">
        <w:rPr>
          <w:rFonts w:hint="eastAsia"/>
          <w:lang w:eastAsia="zh-CN"/>
        </w:rPr>
        <w:t>但还没有选择业务的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  <w:r w:rsidR="004221B0">
        <w:rPr>
          <w:rFonts w:hint="eastAsia"/>
          <w:lang w:eastAsia="zh-CN"/>
        </w:rPr>
        <w:t>：</w:t>
      </w:r>
      <w:r w:rsidR="00D96AFB">
        <w:rPr>
          <w:rFonts w:hint="eastAsia"/>
          <w:lang w:eastAsia="zh-CN"/>
        </w:rPr>
        <w:t>用来管理已经选择业务，等待调度匹配的</w:t>
      </w:r>
      <w:r w:rsidRPr="00682294">
        <w:rPr>
          <w:rFonts w:hint="eastAsia"/>
          <w:b/>
          <w:u w:val="single"/>
          <w:lang w:eastAsia="zh-CN"/>
        </w:rPr>
        <w:t>设备</w:t>
      </w:r>
      <w:r w:rsidR="00D96AFB">
        <w:rPr>
          <w:rFonts w:hint="eastAsia"/>
          <w:lang w:eastAsia="zh-CN"/>
        </w:rPr>
        <w:t>。</w:t>
      </w:r>
      <w:r w:rsidR="002E0718">
        <w:rPr>
          <w:rFonts w:hint="eastAsia"/>
          <w:lang w:eastAsia="zh-CN"/>
        </w:rPr>
        <w:t>用户选择业务后，其对应的</w:t>
      </w:r>
      <w:r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会离开</w:t>
      </w:r>
      <w:r w:rsidR="002E0718" w:rsidRPr="002E0718">
        <w:rPr>
          <w:rFonts w:hint="eastAsia"/>
          <w:b/>
          <w:u w:val="single"/>
          <w:lang w:eastAsia="zh-CN"/>
        </w:rPr>
        <w:t>在线</w:t>
      </w:r>
      <w:r w:rsidRPr="00682294">
        <w:rPr>
          <w:rFonts w:hint="eastAsia"/>
          <w:b/>
          <w:u w:val="single"/>
          <w:lang w:eastAsia="zh-CN"/>
        </w:rPr>
        <w:t>设备</w:t>
      </w:r>
      <w:r w:rsidR="002E0718" w:rsidRPr="002E0718">
        <w:rPr>
          <w:rFonts w:hint="eastAsia"/>
          <w:b/>
          <w:u w:val="single"/>
          <w:lang w:eastAsia="zh-CN"/>
        </w:rPr>
        <w:t>池</w:t>
      </w:r>
      <w:r w:rsidR="002E0718">
        <w:rPr>
          <w:rFonts w:hint="eastAsia"/>
          <w:lang w:eastAsia="zh-CN"/>
        </w:rPr>
        <w:t>，进入</w:t>
      </w:r>
      <w:r w:rsidRPr="00682294">
        <w:rPr>
          <w:rFonts w:hint="eastAsia"/>
          <w:b/>
          <w:u w:val="single"/>
          <w:lang w:eastAsia="zh-CN"/>
        </w:rPr>
        <w:t>业务设备池</w:t>
      </w:r>
      <w:r w:rsidR="002E0718">
        <w:rPr>
          <w:rFonts w:hint="eastAsia"/>
          <w:lang w:eastAsia="zh-CN"/>
        </w:rPr>
        <w:t>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业务会</w:t>
      </w:r>
      <w:r w:rsidRPr="00E841A8">
        <w:rPr>
          <w:rFonts w:asciiTheme="minorEastAsia" w:hAnsiTheme="minorEastAsia" w:hint="eastAsia"/>
          <w:b/>
          <w:lang w:eastAsia="zh-CN"/>
        </w:rPr>
        <w:t>话</w:t>
      </w:r>
      <w:r>
        <w:rPr>
          <w:rFonts w:asciiTheme="minorEastAsia" w:hAnsiTheme="minorEastAsia" w:hint="eastAsia"/>
          <w:lang w:eastAsia="zh-CN"/>
        </w:rPr>
        <w:t>：</w:t>
      </w:r>
      <w:r w:rsidR="002E0718">
        <w:rPr>
          <w:rFonts w:asciiTheme="minorEastAsia" w:hAnsiTheme="minorEastAsia" w:hint="eastAsia"/>
          <w:lang w:eastAsia="zh-CN"/>
        </w:rPr>
        <w:t>用来管理从调度匹配到最终视频通话结束过程的概念，一个会话和两个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="002E0718">
        <w:rPr>
          <w:rFonts w:asciiTheme="minorEastAsia" w:hAnsiTheme="minorEastAsia" w:hint="eastAsia"/>
          <w:lang w:eastAsia="zh-CN"/>
        </w:rPr>
        <w:t>绑定。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业务会话池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用来管理业务会话的缓存池。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WebRTC</w:t>
      </w:r>
      <w:r w:rsidRPr="00E841A8">
        <w:rPr>
          <w:rFonts w:hint="eastAsia"/>
          <w:b/>
          <w:lang w:eastAsia="zh-CN"/>
        </w:rPr>
        <w:t>会话</w:t>
      </w:r>
      <w:r>
        <w:rPr>
          <w:rFonts w:hint="eastAsia"/>
          <w:lang w:eastAsia="zh-CN"/>
        </w:rPr>
        <w:t>：</w:t>
      </w:r>
      <w:r w:rsidR="002E0718">
        <w:rPr>
          <w:rFonts w:hint="eastAsia"/>
          <w:lang w:eastAsia="zh-CN"/>
        </w:rPr>
        <w:t>用来管理两个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2E0718">
        <w:rPr>
          <w:rFonts w:hint="eastAsia"/>
          <w:lang w:eastAsia="zh-CN"/>
        </w:rPr>
        <w:t>间视频传输的会话。在人海系统中，</w:t>
      </w:r>
      <w:r w:rsidR="002E0718" w:rsidRPr="002E0718">
        <w:rPr>
          <w:rFonts w:hint="eastAsia"/>
          <w:b/>
          <w:u w:val="single"/>
          <w:lang w:eastAsia="zh-CN"/>
        </w:rPr>
        <w:t>WebRTC</w:t>
      </w:r>
      <w:r w:rsidR="002E0718" w:rsidRPr="002E0718">
        <w:rPr>
          <w:rFonts w:hint="eastAsia"/>
          <w:b/>
          <w:u w:val="single"/>
          <w:lang w:eastAsia="zh-CN"/>
        </w:rPr>
        <w:t>会话</w:t>
      </w:r>
      <w:r w:rsidR="002E0718">
        <w:rPr>
          <w:rFonts w:hint="eastAsia"/>
          <w:lang w:eastAsia="zh-CN"/>
        </w:rPr>
        <w:t>作为</w:t>
      </w:r>
      <w:r w:rsidR="002E0718" w:rsidRPr="002E0718">
        <w:rPr>
          <w:rFonts w:hint="eastAsia"/>
          <w:b/>
          <w:u w:val="single"/>
          <w:lang w:eastAsia="zh-CN"/>
        </w:rPr>
        <w:t>业务会话</w:t>
      </w:r>
      <w:r w:rsidR="002E0718">
        <w:rPr>
          <w:rFonts w:hint="eastAsia"/>
          <w:lang w:eastAsia="zh-CN"/>
        </w:rPr>
        <w:t>的一部分，在双方都同意视频通话后开始生效。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4221B0" w:rsidRPr="00E841A8">
        <w:rPr>
          <w:rFonts w:hint="eastAsia"/>
          <w:b/>
          <w:lang w:eastAsia="zh-CN"/>
        </w:rPr>
        <w:t>卡片</w:t>
      </w:r>
      <w:r w:rsidR="004221B0">
        <w:rPr>
          <w:rFonts w:hint="eastAsia"/>
          <w:lang w:eastAsia="zh-CN"/>
        </w:rPr>
        <w:t>：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相关信息的集合，如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ID</w:t>
      </w:r>
      <w:r w:rsidR="00571026">
        <w:rPr>
          <w:rFonts w:hint="eastAsia"/>
          <w:lang w:eastAsia="zh-CN"/>
        </w:rPr>
        <w:t>、操作系统版本等。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兴趣卡片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兴趣标签的集合，作为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的一部分。</w:t>
      </w:r>
    </w:p>
    <w:p w:rsidR="004221B0" w:rsidRDefault="004221B0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E841A8">
        <w:rPr>
          <w:rFonts w:hint="eastAsia"/>
          <w:b/>
          <w:lang w:eastAsia="zh-CN"/>
        </w:rPr>
        <w:t>印象卡片</w:t>
      </w:r>
      <w:r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其他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对该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571026">
        <w:rPr>
          <w:rFonts w:hint="eastAsia"/>
          <w:lang w:eastAsia="zh-CN"/>
        </w:rPr>
        <w:t>评价标签的集合。</w:t>
      </w:r>
    </w:p>
    <w:p w:rsidR="004221B0" w:rsidRDefault="00682294" w:rsidP="004A5098">
      <w:pPr>
        <w:pStyle w:val="ac"/>
        <w:numPr>
          <w:ilvl w:val="0"/>
          <w:numId w:val="3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4221B0">
        <w:rPr>
          <w:rFonts w:hint="eastAsia"/>
          <w:lang w:eastAsia="zh-CN"/>
        </w:rPr>
        <w:t>：</w:t>
      </w:r>
      <w:r w:rsidR="00571026">
        <w:rPr>
          <w:rFonts w:hint="eastAsia"/>
          <w:lang w:eastAsia="zh-CN"/>
        </w:rPr>
        <w:t>检查并匹配</w:t>
      </w:r>
      <w:r w:rsidR="00571026" w:rsidRPr="00571026">
        <w:rPr>
          <w:rFonts w:hint="eastAsia"/>
          <w:b/>
          <w:u w:val="single"/>
          <w:lang w:eastAsia="zh-CN"/>
        </w:rPr>
        <w:t>在线</w:t>
      </w:r>
      <w:r w:rsidRPr="00682294">
        <w:rPr>
          <w:rFonts w:hint="eastAsia"/>
          <w:b/>
          <w:u w:val="single"/>
          <w:lang w:eastAsia="zh-CN"/>
        </w:rPr>
        <w:t>设备</w:t>
      </w:r>
      <w:r w:rsidR="00571026" w:rsidRPr="00571026">
        <w:rPr>
          <w:rFonts w:hint="eastAsia"/>
          <w:b/>
          <w:u w:val="single"/>
          <w:lang w:eastAsia="zh-CN"/>
        </w:rPr>
        <w:t>池</w:t>
      </w:r>
      <w:r w:rsidR="00571026">
        <w:rPr>
          <w:rFonts w:hint="eastAsia"/>
          <w:lang w:eastAsia="zh-CN"/>
        </w:rPr>
        <w:t>中的</w:t>
      </w:r>
      <w:r w:rsidRPr="00682294">
        <w:rPr>
          <w:rFonts w:hint="eastAsia"/>
          <w:b/>
          <w:u w:val="single"/>
          <w:lang w:eastAsia="zh-CN"/>
        </w:rPr>
        <w:t>设备</w:t>
      </w:r>
      <w:r w:rsidR="00852807">
        <w:rPr>
          <w:rFonts w:hint="eastAsia"/>
          <w:lang w:eastAsia="zh-CN"/>
        </w:rPr>
        <w:t>。</w:t>
      </w:r>
    </w:p>
    <w:p w:rsidR="00852807" w:rsidRDefault="00852807" w:rsidP="00852807">
      <w:pPr>
        <w:rPr>
          <w:rFonts w:hint="eastAsia"/>
          <w:lang w:eastAsia="zh-CN"/>
        </w:rPr>
      </w:pPr>
    </w:p>
    <w:p w:rsidR="00852807" w:rsidRDefault="00852807" w:rsidP="0085280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下图帮助理解这些概念：</w:t>
      </w:r>
    </w:p>
    <w:p w:rsidR="00D30F94" w:rsidRDefault="00A67ED4" w:rsidP="00D30F94">
      <w:pPr>
        <w:rPr>
          <w:rFonts w:hint="eastAsia"/>
          <w:lang w:eastAsia="zh-CN"/>
        </w:rPr>
      </w:pPr>
      <w:r w:rsidRPr="00A67ED4">
        <w:rPr>
          <w:lang w:eastAsia="zh-CN"/>
        </w:rPr>
        <w:lastRenderedPageBreak/>
        <w:drawing>
          <wp:inline distT="0" distB="0" distL="0" distR="0">
            <wp:extent cx="5274310" cy="3496945"/>
            <wp:effectExtent l="19050" t="0" r="254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D4" w:rsidRPr="00755F89" w:rsidRDefault="00A67ED4" w:rsidP="00A67ED4">
      <w:pPr>
        <w:pStyle w:val="9"/>
        <w:rPr>
          <w:rFonts w:hint="eastAsia"/>
        </w:rPr>
      </w:pPr>
      <w:bookmarkStart w:id="14" w:name="_Toc363899232"/>
      <w:r>
        <w:rPr>
          <w:rFonts w:hint="eastAsia"/>
        </w:rPr>
        <w:t>人海概念理解图</w:t>
      </w:r>
      <w:bookmarkEnd w:id="14"/>
    </w:p>
    <w:p w:rsidR="00A67ED4" w:rsidRDefault="00A67ED4" w:rsidP="00D30F94">
      <w:pPr>
        <w:rPr>
          <w:rFonts w:hint="eastAsia"/>
          <w:lang w:eastAsia="zh-CN"/>
        </w:rPr>
      </w:pPr>
    </w:p>
    <w:p w:rsidR="007B04A2" w:rsidRDefault="0020447D" w:rsidP="00BF3DEB">
      <w:pPr>
        <w:pStyle w:val="2"/>
        <w:rPr>
          <w:rFonts w:hint="eastAsia"/>
          <w:lang w:eastAsia="zh-CN"/>
        </w:rPr>
      </w:pPr>
      <w:bookmarkStart w:id="15" w:name="_Toc363899223"/>
      <w:r>
        <w:rPr>
          <w:rFonts w:hint="eastAsia"/>
        </w:rPr>
        <w:t>人海系统信令交互图</w:t>
      </w:r>
      <w:bookmarkEnd w:id="15"/>
    </w:p>
    <w:p w:rsidR="0020447D" w:rsidRDefault="0020447D" w:rsidP="00D30F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下图描述人海系统主要流程的信令交互图</w:t>
      </w:r>
    </w:p>
    <w:p w:rsidR="00BF3DEB" w:rsidRDefault="00BF3DEB" w:rsidP="00D30F94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933950" cy="9004300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00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C1" w:rsidRPr="00755F89" w:rsidRDefault="000801C1" w:rsidP="000801C1">
      <w:pPr>
        <w:pStyle w:val="9"/>
        <w:rPr>
          <w:rFonts w:hint="eastAsia"/>
        </w:rPr>
      </w:pPr>
      <w:bookmarkStart w:id="16" w:name="_Toc363899233"/>
      <w:r>
        <w:rPr>
          <w:rFonts w:hint="eastAsia"/>
        </w:rPr>
        <w:lastRenderedPageBreak/>
        <w:t>人海系统信令交互图</w:t>
      </w:r>
      <w:bookmarkEnd w:id="16"/>
    </w:p>
    <w:p w:rsidR="000801C1" w:rsidRPr="00BF3DEB" w:rsidRDefault="000801C1" w:rsidP="00D30F94">
      <w:pPr>
        <w:rPr>
          <w:rFonts w:hint="eastAsia"/>
          <w:lang w:eastAsia="zh-CN"/>
        </w:rPr>
      </w:pPr>
    </w:p>
    <w:p w:rsidR="00BF3DEB" w:rsidRDefault="00BF3DEB" w:rsidP="00B656D3">
      <w:pPr>
        <w:pStyle w:val="2"/>
        <w:rPr>
          <w:rFonts w:hint="eastAsia"/>
          <w:lang w:eastAsia="zh-CN"/>
        </w:rPr>
      </w:pPr>
      <w:bookmarkStart w:id="17" w:name="_Toc363899224"/>
      <w:r>
        <w:rPr>
          <w:rFonts w:hint="eastAsia"/>
          <w:lang w:eastAsia="zh-CN"/>
        </w:rPr>
        <w:t>服务器流程图</w:t>
      </w:r>
      <w:bookmarkEnd w:id="17"/>
    </w:p>
    <w:p w:rsidR="00BF3DEB" w:rsidRDefault="00BF3DEB" w:rsidP="00BF3DEB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775200" cy="7162800"/>
            <wp:effectExtent l="19050" t="0" r="635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C1" w:rsidRPr="00755F89" w:rsidRDefault="000801C1" w:rsidP="000801C1">
      <w:pPr>
        <w:pStyle w:val="9"/>
        <w:rPr>
          <w:rFonts w:hint="eastAsia"/>
        </w:rPr>
      </w:pPr>
      <w:bookmarkStart w:id="18" w:name="_Toc363899234"/>
      <w:r>
        <w:rPr>
          <w:rFonts w:hint="eastAsia"/>
        </w:rPr>
        <w:t>人海服务器流程图</w:t>
      </w:r>
      <w:bookmarkEnd w:id="18"/>
    </w:p>
    <w:p w:rsidR="000801C1" w:rsidRPr="00BF3DEB" w:rsidRDefault="000801C1" w:rsidP="00BF3DEB">
      <w:pPr>
        <w:rPr>
          <w:rFonts w:hint="eastAsia"/>
          <w:lang w:eastAsia="zh-CN"/>
        </w:rPr>
      </w:pPr>
    </w:p>
    <w:p w:rsidR="00B656D3" w:rsidRDefault="00B656D3" w:rsidP="00B656D3">
      <w:pPr>
        <w:pStyle w:val="2"/>
        <w:rPr>
          <w:lang w:eastAsia="zh-CN"/>
        </w:rPr>
      </w:pPr>
      <w:bookmarkStart w:id="19" w:name="_Toc363899225"/>
      <w:r>
        <w:rPr>
          <w:rFonts w:hint="eastAsia"/>
        </w:rPr>
        <w:t>术语说明</w:t>
      </w:r>
      <w:bookmarkEnd w:id="19"/>
    </w:p>
    <w:tbl>
      <w:tblPr>
        <w:tblStyle w:val="ae"/>
        <w:tblW w:w="0" w:type="auto"/>
        <w:jc w:val="center"/>
        <w:tblLook w:val="04A0"/>
      </w:tblPr>
      <w:tblGrid>
        <w:gridCol w:w="2093"/>
        <w:gridCol w:w="4261"/>
      </w:tblGrid>
      <w:tr w:rsidR="004F7B54" w:rsidTr="004F7B54">
        <w:trPr>
          <w:trHeight w:val="340"/>
          <w:jc w:val="center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缩略语</w:t>
            </w:r>
          </w:p>
        </w:tc>
        <w:tc>
          <w:tcPr>
            <w:tcW w:w="4261" w:type="dxa"/>
            <w:shd w:val="clear" w:color="auto" w:fill="D9D9D9" w:themeFill="background1" w:themeFillShade="D9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F7B54" w:rsidTr="004F7B54">
        <w:trPr>
          <w:trHeight w:val="340"/>
          <w:jc w:val="center"/>
        </w:trPr>
        <w:tc>
          <w:tcPr>
            <w:tcW w:w="2093" w:type="dxa"/>
            <w:vAlign w:val="center"/>
          </w:tcPr>
          <w:p w:rsidR="004F7B54" w:rsidRDefault="00D01E5F" w:rsidP="004F7B5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</w:t>
            </w:r>
          </w:p>
        </w:tc>
        <w:tc>
          <w:tcPr>
            <w:tcW w:w="4261" w:type="dxa"/>
            <w:vAlign w:val="center"/>
          </w:tcPr>
          <w:p w:rsidR="004F7B54" w:rsidRDefault="004F7B54" w:rsidP="004F7B54">
            <w:pPr>
              <w:jc w:val="both"/>
              <w:rPr>
                <w:lang w:eastAsia="zh-CN"/>
              </w:rPr>
            </w:pPr>
          </w:p>
        </w:tc>
      </w:tr>
    </w:tbl>
    <w:p w:rsidR="00BE4821" w:rsidRDefault="00BE4821" w:rsidP="00D4063D">
      <w:pPr>
        <w:pStyle w:val="1"/>
        <w:rPr>
          <w:rFonts w:hint="eastAsia"/>
          <w:lang w:eastAsia="zh-CN"/>
        </w:rPr>
      </w:pPr>
      <w:bookmarkStart w:id="20" w:name="_Toc363899226"/>
      <w:bookmarkEnd w:id="7"/>
      <w:bookmarkEnd w:id="8"/>
      <w:bookmarkEnd w:id="9"/>
      <w:r>
        <w:rPr>
          <w:rFonts w:hint="eastAsia"/>
          <w:lang w:eastAsia="zh-CN"/>
        </w:rPr>
        <w:t>异常管理</w:t>
      </w:r>
      <w:bookmarkEnd w:id="20"/>
    </w:p>
    <w:p w:rsidR="00027003" w:rsidRDefault="00027003" w:rsidP="004A5098">
      <w:pPr>
        <w:pStyle w:val="ac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数据库连接异常</w:t>
      </w:r>
    </w:p>
    <w:p w:rsidR="00027003" w:rsidRDefault="00027003" w:rsidP="000270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</w:t>
      </w:r>
      <w:r w:rsidR="00911276">
        <w:rPr>
          <w:rFonts w:hint="eastAsia"/>
          <w:lang w:eastAsia="zh-CN"/>
        </w:rPr>
        <w:t>处理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接收到的</w:t>
      </w:r>
      <w:r w:rsidR="00B646F3">
        <w:rPr>
          <w:rFonts w:hint="eastAsia"/>
          <w:lang w:eastAsia="zh-CN"/>
        </w:rPr>
        <w:t>任何</w:t>
      </w:r>
      <w:r>
        <w:rPr>
          <w:rFonts w:hint="eastAsia"/>
          <w:lang w:eastAsia="zh-CN"/>
        </w:rPr>
        <w:t>请求时，如果处理该请求涉及数据库操作，而当前数据库状态异常</w:t>
      </w:r>
      <w:r w:rsidR="00B646F3">
        <w:rPr>
          <w:rFonts w:hint="eastAsia"/>
          <w:lang w:eastAsia="zh-CN"/>
        </w:rPr>
        <w:t>导致</w:t>
      </w:r>
      <w:r>
        <w:rPr>
          <w:rFonts w:hint="eastAsia"/>
          <w:lang w:eastAsia="zh-CN"/>
        </w:rPr>
        <w:t>不能处理用户请求时，需要向用户返回错误：服务器状态异常。</w:t>
      </w:r>
    </w:p>
    <w:p w:rsidR="00027003" w:rsidRDefault="00027003" w:rsidP="00027003">
      <w:pPr>
        <w:rPr>
          <w:rFonts w:hint="eastAsia"/>
          <w:lang w:eastAsia="zh-CN"/>
        </w:rPr>
      </w:pPr>
    </w:p>
    <w:p w:rsidR="00852807" w:rsidRDefault="00852807" w:rsidP="004A5098">
      <w:pPr>
        <w:pStyle w:val="ac"/>
        <w:numPr>
          <w:ilvl w:val="0"/>
          <w:numId w:val="2"/>
        </w:numPr>
        <w:rPr>
          <w:rFonts w:hint="eastAsia"/>
          <w:lang w:eastAsia="zh-CN"/>
        </w:rPr>
      </w:pPr>
      <w:bookmarkStart w:id="21" w:name="_Ref363892838"/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</w:t>
      </w:r>
      <w:bookmarkEnd w:id="21"/>
    </w:p>
    <w:p w:rsidR="00793A62" w:rsidRPr="00793A62" w:rsidRDefault="00793A62" w:rsidP="00793A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任何时候，如果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通信异常，需要释放该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在服务器上的所有资源，包括：</w:t>
      </w:r>
      <w:r w:rsidR="0055301B">
        <w:rPr>
          <w:rFonts w:hint="eastAsia"/>
          <w:lang w:eastAsia="zh-CN"/>
        </w:rPr>
        <w:t>WebSocket</w:t>
      </w:r>
      <w:r w:rsidR="0055301B">
        <w:rPr>
          <w:rFonts w:hint="eastAsia"/>
          <w:lang w:eastAsia="zh-CN"/>
        </w:rPr>
        <w:t>连接、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、业务会话（可能），并在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Pr="00793A62">
        <w:rPr>
          <w:rFonts w:hint="eastAsia"/>
          <w:b/>
          <w:u w:val="single"/>
          <w:lang w:eastAsia="zh-CN"/>
        </w:rPr>
        <w:t>会话</w:t>
      </w:r>
      <w:r>
        <w:rPr>
          <w:rFonts w:hint="eastAsia"/>
          <w:lang w:eastAsia="zh-CN"/>
        </w:rPr>
        <w:t>状态</w:t>
      </w:r>
      <w:r w:rsidR="0055301B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通知对方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852807" w:rsidRPr="00027003" w:rsidRDefault="00852807" w:rsidP="00027003">
      <w:pPr>
        <w:rPr>
          <w:rFonts w:hint="eastAsia"/>
          <w:lang w:eastAsia="zh-CN"/>
        </w:rPr>
      </w:pPr>
    </w:p>
    <w:p w:rsidR="004C1994" w:rsidRDefault="00682294" w:rsidP="00D4063D">
      <w:pPr>
        <w:pStyle w:val="1"/>
        <w:rPr>
          <w:rFonts w:hint="eastAsia"/>
          <w:lang w:eastAsia="zh-CN"/>
        </w:rPr>
      </w:pPr>
      <w:bookmarkStart w:id="22" w:name="_Toc363899227"/>
      <w:r w:rsidRPr="00682294">
        <w:rPr>
          <w:rFonts w:hint="eastAsia"/>
          <w:u w:val="single"/>
          <w:lang w:eastAsia="zh-CN"/>
        </w:rPr>
        <w:t>设备</w:t>
      </w:r>
      <w:r w:rsidR="00D4063D">
        <w:rPr>
          <w:rFonts w:hint="eastAsia"/>
          <w:lang w:eastAsia="zh-CN"/>
        </w:rPr>
        <w:t>管理</w:t>
      </w:r>
      <w:bookmarkEnd w:id="22"/>
    </w:p>
    <w:p w:rsidR="0012579A" w:rsidRDefault="006C5BBC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连接建立</w:t>
      </w:r>
    </w:p>
    <w:p w:rsidR="006C5BBC" w:rsidRDefault="006C5BBC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当服务器接收到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连接请求时：</w:t>
      </w:r>
    </w:p>
    <w:p w:rsidR="003D394C" w:rsidRDefault="006C5BBC" w:rsidP="004A5098">
      <w:pPr>
        <w:pStyle w:val="ac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保存该客户端的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</w:p>
    <w:p w:rsidR="006C5BBC" w:rsidRPr="006C5BBC" w:rsidRDefault="00435826" w:rsidP="004A5098">
      <w:pPr>
        <w:pStyle w:val="ac"/>
        <w:numPr>
          <w:ilvl w:val="0"/>
          <w:numId w:val="1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接受连接请求</w:t>
      </w:r>
    </w:p>
    <w:p w:rsidR="006C5BBC" w:rsidRPr="00435826" w:rsidRDefault="006C5BBC" w:rsidP="006C5BBC">
      <w:pPr>
        <w:rPr>
          <w:rFonts w:hint="eastAsia"/>
          <w:lang w:eastAsia="zh-CN"/>
        </w:rPr>
      </w:pPr>
    </w:p>
    <w:p w:rsidR="006C5BBC" w:rsidRPr="0060014B" w:rsidRDefault="006C5BBC" w:rsidP="006C5BBC">
      <w:pPr>
        <w:rPr>
          <w:rFonts w:hint="eastAsia"/>
          <w:b/>
          <w:i/>
          <w:lang w:eastAsia="zh-CN"/>
        </w:rPr>
      </w:pPr>
      <w:r w:rsidRPr="0060014B">
        <w:rPr>
          <w:rFonts w:hint="eastAsia"/>
          <w:b/>
          <w:i/>
          <w:lang w:eastAsia="zh-CN"/>
        </w:rPr>
        <w:sym w:font="Wingdings" w:char="F026"/>
      </w:r>
      <w:r w:rsidRPr="0060014B">
        <w:rPr>
          <w:rFonts w:hint="eastAsia"/>
          <w:b/>
          <w:i/>
          <w:lang w:eastAsia="zh-CN"/>
        </w:rPr>
        <w:t xml:space="preserve"> </w:t>
      </w:r>
      <w:r w:rsidRPr="0060014B">
        <w:rPr>
          <w:rFonts w:hint="eastAsia"/>
          <w:b/>
          <w:i/>
          <w:lang w:eastAsia="zh-CN"/>
        </w:rPr>
        <w:t>说明：</w:t>
      </w:r>
    </w:p>
    <w:p w:rsidR="006C5BBC" w:rsidRDefault="006C5BBC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和服务器之间的所有业务请求都必须通过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连接发送。</w:t>
      </w:r>
    </w:p>
    <w:p w:rsidR="006C5BBC" w:rsidRDefault="006C5BBC" w:rsidP="006C5BBC">
      <w:pPr>
        <w:rPr>
          <w:rFonts w:hint="eastAsia"/>
          <w:lang w:eastAsia="zh-CN"/>
        </w:rPr>
      </w:pPr>
    </w:p>
    <w:p w:rsidR="00793A62" w:rsidRDefault="00793A62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WebSocket</w:t>
      </w:r>
      <w:r w:rsidR="00E15BAC">
        <w:rPr>
          <w:rFonts w:hint="eastAsia"/>
          <w:lang w:eastAsia="zh-CN"/>
        </w:rPr>
        <w:t>连接维持</w:t>
      </w:r>
    </w:p>
    <w:p w:rsidR="00793A62" w:rsidRDefault="00682294" w:rsidP="006C5BBC">
      <w:p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B24C72">
        <w:rPr>
          <w:rFonts w:hint="eastAsia"/>
          <w:lang w:eastAsia="zh-CN"/>
        </w:rPr>
        <w:t>中的</w:t>
      </w:r>
      <w:r w:rsidR="00B24C72">
        <w:rPr>
          <w:rFonts w:hint="eastAsia"/>
          <w:lang w:eastAsia="zh-CN"/>
        </w:rPr>
        <w:t>WebSocket</w:t>
      </w:r>
      <w:r w:rsidR="00B24C72">
        <w:rPr>
          <w:rFonts w:hint="eastAsia"/>
          <w:lang w:eastAsia="zh-CN"/>
        </w:rPr>
        <w:t>连接在收到心跳消息后，需要更新最后活动时间到当前时间。</w:t>
      </w:r>
    </w:p>
    <w:p w:rsidR="00E15BAC" w:rsidRDefault="00E15BAC" w:rsidP="006C5BBC">
      <w:pPr>
        <w:rPr>
          <w:rFonts w:hint="eastAsia"/>
          <w:lang w:eastAsia="zh-CN"/>
        </w:rPr>
      </w:pPr>
    </w:p>
    <w:p w:rsidR="00E15BAC" w:rsidRDefault="00E15BAC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超时连接处理</w:t>
      </w:r>
    </w:p>
    <w:p w:rsidR="00B24C72" w:rsidRDefault="00B24C72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服务器需要定时检查各个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的最后活动时间，如果超出规定的时间段，则认为该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连接已经中断，按照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_Ref363892838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61859">
        <w:rPr>
          <w:rFonts w:hint="eastAsia"/>
          <w:lang w:eastAsia="zh-CN"/>
        </w:rPr>
        <w:t>WebSocket</w:t>
      </w:r>
      <w:r w:rsidR="00561859">
        <w:rPr>
          <w:rFonts w:hint="eastAsia"/>
          <w:lang w:eastAsia="zh-CN"/>
        </w:rPr>
        <w:t>通信异常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（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_Ref363892838 \r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61859">
        <w:rPr>
          <w:lang w:eastAsia="zh-CN"/>
        </w:rPr>
        <w:t>EX_02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）流程处理。</w:t>
      </w:r>
    </w:p>
    <w:p w:rsidR="00793A62" w:rsidRDefault="00793A62" w:rsidP="006C5BBC">
      <w:pPr>
        <w:rPr>
          <w:rFonts w:hint="eastAsia"/>
          <w:lang w:eastAsia="zh-CN"/>
        </w:rPr>
      </w:pPr>
    </w:p>
    <w:p w:rsidR="00704F5A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FA6E91">
        <w:rPr>
          <w:rFonts w:hint="eastAsia"/>
          <w:lang w:eastAsia="zh-CN"/>
        </w:rPr>
        <w:t>设备</w:t>
      </w:r>
      <w:r w:rsidR="00704F5A">
        <w:rPr>
          <w:rFonts w:hint="eastAsia"/>
          <w:lang w:eastAsia="zh-CN"/>
        </w:rPr>
        <w:t>信息同步</w:t>
      </w:r>
      <w:r w:rsidR="00704F5A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新</w:t>
      </w:r>
      <w:r w:rsidRPr="00FA6E91">
        <w:rPr>
          <w:rFonts w:hint="eastAsia"/>
          <w:lang w:eastAsia="zh-CN"/>
        </w:rPr>
        <w:t>设备</w:t>
      </w:r>
    </w:p>
    <w:p w:rsidR="00704F5A" w:rsidRDefault="00704F5A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asciiTheme="minorEastAsia" w:hAnsiTheme="minorEastAsia" w:hint="eastAsia"/>
          <w:lang w:eastAsia="zh-CN"/>
        </w:rPr>
        <w:t>不在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业务设备池</w:t>
      </w:r>
      <w:r>
        <w:rPr>
          <w:rFonts w:asciiTheme="minorEastAsia" w:hAnsiTheme="minorEastAsia" w:hint="eastAsia"/>
          <w:lang w:eastAsia="zh-CN"/>
        </w:rPr>
        <w:t>中</w:t>
      </w:r>
    </w:p>
    <w:p w:rsidR="00704F5A" w:rsidRPr="00704F5A" w:rsidRDefault="00704F5A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不在数据库中</w:t>
      </w:r>
    </w:p>
    <w:p w:rsidR="00704F5A" w:rsidRDefault="00704F5A" w:rsidP="006C5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则：</w:t>
      </w:r>
    </w:p>
    <w:p w:rsidR="00704F5A" w:rsidRDefault="00844A18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保存如下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信息到数据库中：</w:t>
      </w:r>
      <w:commentRangeStart w:id="23"/>
      <w:r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、操作系统版本、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型号</w:t>
      </w:r>
      <w:commentRangeEnd w:id="23"/>
      <w:r>
        <w:rPr>
          <w:rStyle w:val="a3"/>
        </w:rPr>
        <w:commentReference w:id="23"/>
      </w:r>
      <w:r>
        <w:rPr>
          <w:rFonts w:hint="eastAsia"/>
          <w:lang w:eastAsia="zh-CN"/>
        </w:rPr>
        <w:t>、服务状态（正常）、空白兴趣卡片、空白印象卡片</w:t>
      </w:r>
    </w:p>
    <w:p w:rsidR="00844A18" w:rsidRDefault="00891E78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为该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44A18"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管理资源</w:t>
      </w:r>
    </w:p>
    <w:p w:rsidR="00DF1470" w:rsidRDefault="00DF1470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</w:t>
      </w:r>
    </w:p>
    <w:p w:rsidR="00891E78" w:rsidRDefault="00A75763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申请将该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="00891E78">
        <w:rPr>
          <w:rFonts w:hint="eastAsia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91E78">
        <w:rPr>
          <w:rFonts w:hint="eastAsia"/>
          <w:lang w:eastAsia="zh-CN"/>
        </w:rPr>
        <w:t>池</w:t>
      </w:r>
      <w:r>
        <w:rPr>
          <w:rFonts w:hint="eastAsia"/>
          <w:lang w:eastAsia="zh-CN"/>
        </w:rPr>
        <w:t>（详见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_Ref363822240 \r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561859">
        <w:rPr>
          <w:lang w:eastAsia="zh-CN"/>
        </w:rPr>
        <w:t>DM_09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）</w:t>
      </w:r>
    </w:p>
    <w:p w:rsidR="00891E78" w:rsidRDefault="00891E78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返回正确结果：信息同步成功</w:t>
      </w:r>
    </w:p>
    <w:p w:rsidR="00704F5A" w:rsidRDefault="00704F5A" w:rsidP="006C5BBC">
      <w:pPr>
        <w:rPr>
          <w:rFonts w:hint="eastAsia"/>
          <w:lang w:eastAsia="zh-CN"/>
        </w:rPr>
      </w:pPr>
    </w:p>
    <w:p w:rsidR="00661149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FA6E91">
        <w:rPr>
          <w:rFonts w:hint="eastAsia"/>
          <w:lang w:eastAsia="zh-CN"/>
        </w:rPr>
        <w:t>设备</w:t>
      </w:r>
      <w:r w:rsidR="00661149">
        <w:rPr>
          <w:rFonts w:hint="eastAsia"/>
          <w:lang w:eastAsia="zh-CN"/>
        </w:rPr>
        <w:t>信息同步</w:t>
      </w:r>
      <w:r w:rsidR="00661149">
        <w:rPr>
          <w:rFonts w:hint="eastAsia"/>
          <w:lang w:eastAsia="zh-CN"/>
        </w:rPr>
        <w:t>_</w:t>
      </w:r>
      <w:r w:rsidR="00661149">
        <w:rPr>
          <w:rFonts w:hint="eastAsia"/>
          <w:lang w:eastAsia="zh-CN"/>
        </w:rPr>
        <w:t>已经建立业务</w:t>
      </w:r>
    </w:p>
    <w:p w:rsidR="00661149" w:rsidRDefault="00661149" w:rsidP="00661149">
      <w:pPr>
        <w:pStyle w:val="ac"/>
        <w:ind w:left="0"/>
        <w:rPr>
          <w:rFonts w:asciiTheme="minorEastAsia" w:hAnsiTheme="minorEastAsia" w:hint="eastAsia"/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信息同步请求时，如果服务器检测到该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asciiTheme="minorEastAsia" w:hAnsiTheme="minorEastAsia" w:hint="eastAsia"/>
          <w:lang w:eastAsia="zh-CN"/>
        </w:rPr>
        <w:t>已经在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DF1470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或者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业务设备池</w:t>
      </w:r>
      <w:r>
        <w:rPr>
          <w:rFonts w:asciiTheme="minorEastAsia" w:hAnsiTheme="minorEastAsia" w:hint="eastAsia"/>
          <w:lang w:eastAsia="zh-CN"/>
        </w:rPr>
        <w:t>中，返回正确结果：信息同步成功。</w:t>
      </w:r>
    </w:p>
    <w:p w:rsidR="00661149" w:rsidRDefault="00661149" w:rsidP="006C5BBC">
      <w:pPr>
        <w:rPr>
          <w:rFonts w:hint="eastAsia"/>
          <w:lang w:eastAsia="zh-CN"/>
        </w:rPr>
      </w:pPr>
    </w:p>
    <w:p w:rsidR="00456849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FA6E91">
        <w:rPr>
          <w:rFonts w:hint="eastAsia"/>
          <w:lang w:eastAsia="zh-CN"/>
        </w:rPr>
        <w:t>设备</w:t>
      </w:r>
      <w:r w:rsidR="00456849">
        <w:rPr>
          <w:rFonts w:hint="eastAsia"/>
          <w:lang w:eastAsia="zh-CN"/>
        </w:rPr>
        <w:t>服务状态管理</w:t>
      </w:r>
    </w:p>
    <w:p w:rsidR="00456849" w:rsidRDefault="00E15BAC" w:rsidP="00456849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lang w:eastAsia="zh-CN"/>
        </w:rPr>
        <w:t>人海系统中，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456849">
        <w:rPr>
          <w:rFonts w:hint="eastAsia"/>
          <w:lang w:eastAsia="zh-CN"/>
        </w:rPr>
        <w:t>可能的状态包括：</w:t>
      </w:r>
    </w:p>
    <w:p w:rsidR="00456849" w:rsidRDefault="00456849" w:rsidP="004A5098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可以正常使用人海服务器提供的业务功能</w:t>
      </w:r>
    </w:p>
    <w:p w:rsidR="00456849" w:rsidRDefault="00456849" w:rsidP="004A5098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由于投诉等原因，处于暂时不可用状态。</w:t>
      </w:r>
      <w:r>
        <w:rPr>
          <w:lang w:eastAsia="zh-CN"/>
        </w:rPr>
        <w:br/>
      </w:r>
      <w:r w:rsidRPr="00B72A7E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状态具有有效期，有效期满后，系统将自动恢复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到</w:t>
      </w:r>
      <w:r w:rsidRPr="00B72A7E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状态。有效期未满之前，禁聊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和封停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一样，处于不可用状态。</w:t>
      </w:r>
    </w:p>
    <w:p w:rsidR="00456849" w:rsidRDefault="00456849" w:rsidP="004A5098">
      <w:pPr>
        <w:pStyle w:val="ac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封停：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E15BAC">
        <w:rPr>
          <w:rFonts w:hint="eastAsia"/>
          <w:lang w:eastAsia="zh-CN"/>
        </w:rPr>
        <w:t>由于投诉等原因，处于不可用状态，直到</w:t>
      </w:r>
      <w:r>
        <w:rPr>
          <w:rFonts w:hint="eastAsia"/>
          <w:lang w:eastAsia="zh-CN"/>
        </w:rPr>
        <w:t>业务管理员</w:t>
      </w:r>
      <w:r w:rsidR="00E15BAC">
        <w:rPr>
          <w:rFonts w:hint="eastAsia"/>
          <w:lang w:eastAsia="zh-CN"/>
        </w:rPr>
        <w:t>解封该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。</w:t>
      </w:r>
    </w:p>
    <w:p w:rsidR="00456849" w:rsidRPr="00456849" w:rsidRDefault="00456849" w:rsidP="006C5BBC">
      <w:pPr>
        <w:rPr>
          <w:rFonts w:hint="eastAsia"/>
          <w:lang w:eastAsia="zh-CN"/>
        </w:rPr>
      </w:pPr>
    </w:p>
    <w:p w:rsidR="00844A18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FA6E91">
        <w:rPr>
          <w:rFonts w:hint="eastAsia"/>
          <w:lang w:eastAsia="zh-CN"/>
        </w:rPr>
        <w:t>设备</w:t>
      </w:r>
      <w:r w:rsidR="00844A18">
        <w:rPr>
          <w:rFonts w:hint="eastAsia"/>
          <w:lang w:eastAsia="zh-CN"/>
        </w:rPr>
        <w:t>信息同步</w:t>
      </w:r>
      <w:r w:rsidR="00844A18">
        <w:rPr>
          <w:rFonts w:hint="eastAsia"/>
          <w:lang w:eastAsia="zh-CN"/>
        </w:rPr>
        <w:t>_</w:t>
      </w:r>
      <w:r w:rsidR="00844A18">
        <w:rPr>
          <w:rFonts w:hint="eastAsia"/>
          <w:lang w:eastAsia="zh-CN"/>
        </w:rPr>
        <w:t>已有</w:t>
      </w:r>
      <w:r w:rsidRPr="00FA6E91">
        <w:rPr>
          <w:rFonts w:hint="eastAsia"/>
          <w:lang w:eastAsia="zh-CN"/>
        </w:rPr>
        <w:t>设备</w:t>
      </w:r>
    </w:p>
    <w:p w:rsidR="00891E78" w:rsidRDefault="00891E78" w:rsidP="00891E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当接收到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信息同步请求时，如果：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不在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在线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设备</w:t>
      </w:r>
      <w:r w:rsidRPr="00704F5A">
        <w:rPr>
          <w:rFonts w:asciiTheme="minorEastAsia" w:hAnsiTheme="minorEastAsia" w:hint="eastAsia"/>
          <w:b/>
          <w:u w:val="single"/>
          <w:lang w:eastAsia="zh-CN"/>
        </w:rPr>
        <w:t>池</w:t>
      </w:r>
      <w:r>
        <w:rPr>
          <w:rFonts w:asciiTheme="minorEastAsia" w:hAnsiTheme="minorEastAsia" w:hint="eastAsia"/>
          <w:lang w:eastAsia="zh-CN"/>
        </w:rPr>
        <w:t>中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asciiTheme="minorEastAsia" w:hAnsiTheme="minorEastAsia" w:hint="eastAsia"/>
          <w:lang w:eastAsia="zh-CN"/>
        </w:rPr>
        <w:t>不在</w:t>
      </w:r>
      <w:r w:rsidR="00682294" w:rsidRPr="00682294">
        <w:rPr>
          <w:rFonts w:asciiTheme="minorEastAsia" w:hAnsiTheme="minorEastAsia" w:hint="eastAsia"/>
          <w:b/>
          <w:u w:val="single"/>
          <w:lang w:eastAsia="zh-CN"/>
        </w:rPr>
        <w:t>业务设备池</w:t>
      </w:r>
      <w:r>
        <w:rPr>
          <w:rFonts w:asciiTheme="minorEastAsia" w:hAnsiTheme="minorEastAsia" w:hint="eastAsia"/>
          <w:lang w:eastAsia="zh-CN"/>
        </w:rPr>
        <w:t>中</w:t>
      </w:r>
    </w:p>
    <w:p w:rsidR="00891E78" w:rsidRPr="00704F5A" w:rsidRDefault="00891E78" w:rsidP="004A5098">
      <w:pPr>
        <w:pStyle w:val="ac"/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已经在数据库中</w:t>
      </w:r>
    </w:p>
    <w:p w:rsidR="00891E78" w:rsidRDefault="00891E78" w:rsidP="00891E7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则判断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的服务状态</w:t>
      </w:r>
      <w:r w:rsidR="00E15BAC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0"/>
          <w:numId w:val="2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如果是</w:t>
      </w:r>
      <w:r w:rsidR="00E15BAC" w:rsidRPr="00304662">
        <w:rPr>
          <w:rFonts w:hint="eastAsia"/>
          <w:b/>
          <w:u w:val="single"/>
          <w:lang w:eastAsia="zh-CN"/>
        </w:rPr>
        <w:t>封停</w:t>
      </w:r>
      <w:r w:rsidR="00E15BAC">
        <w:rPr>
          <w:rFonts w:hint="eastAsia"/>
          <w:lang w:eastAsia="zh-CN"/>
        </w:rPr>
        <w:t>或者</w:t>
      </w:r>
      <w:r w:rsidRPr="00304662">
        <w:rPr>
          <w:rFonts w:hint="eastAsia"/>
          <w:b/>
          <w:u w:val="single"/>
          <w:lang w:eastAsia="zh-CN"/>
        </w:rPr>
        <w:t>禁聊</w:t>
      </w:r>
      <w:r w:rsidR="005C2C8D">
        <w:rPr>
          <w:rFonts w:hint="eastAsia"/>
          <w:lang w:eastAsia="zh-CN"/>
        </w:rPr>
        <w:t>且期限未满</w:t>
      </w:r>
      <w:r>
        <w:rPr>
          <w:rFonts w:hint="eastAsia"/>
          <w:lang w:eastAsia="zh-CN"/>
        </w:rPr>
        <w:t>：</w:t>
      </w:r>
    </w:p>
    <w:p w:rsidR="00456849" w:rsidRDefault="00456849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释放该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Websocket</w:t>
      </w:r>
      <w:r w:rsidR="00E15BAC">
        <w:rPr>
          <w:rFonts w:hint="eastAsia"/>
          <w:lang w:eastAsia="zh-CN"/>
        </w:rPr>
        <w:t>连接</w:t>
      </w:r>
    </w:p>
    <w:p w:rsidR="00891E78" w:rsidRDefault="00891E78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返回错误结果：信息同步失败，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处于禁用状态</w:t>
      </w:r>
    </w:p>
    <w:p w:rsidR="005C2C8D" w:rsidRDefault="005C2C8D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禁聊</w:t>
      </w:r>
      <w:r>
        <w:rPr>
          <w:rFonts w:hint="eastAsia"/>
          <w:lang w:eastAsia="zh-CN"/>
        </w:rPr>
        <w:t>且期限已满，</w:t>
      </w:r>
      <w:r>
        <w:rPr>
          <w:rFonts w:hint="eastAsia"/>
          <w:lang w:eastAsia="zh-CN"/>
        </w:rPr>
        <w:t xml:space="preserve"> </w:t>
      </w:r>
    </w:p>
    <w:p w:rsidR="005C2C8D" w:rsidRDefault="005C2C8D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状态恢复为</w:t>
      </w:r>
      <w:r w:rsidR="008C5701" w:rsidRPr="008C5701">
        <w:rPr>
          <w:rFonts w:hint="eastAsia"/>
          <w:b/>
          <w:u w:val="single"/>
          <w:lang w:eastAsia="zh-CN"/>
        </w:rPr>
        <w:t>正常</w:t>
      </w:r>
      <w:r w:rsidR="008C5701" w:rsidRPr="008C5701">
        <w:rPr>
          <w:rFonts w:hint="eastAsia"/>
          <w:lang w:eastAsia="zh-CN"/>
        </w:rPr>
        <w:t>状态，</w:t>
      </w:r>
      <w:r w:rsidR="008C5701">
        <w:rPr>
          <w:rFonts w:hint="eastAsia"/>
          <w:lang w:eastAsia="zh-CN"/>
        </w:rPr>
        <w:t>并继续正常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8C5701">
        <w:rPr>
          <w:rFonts w:hint="eastAsia"/>
          <w:lang w:eastAsia="zh-CN"/>
        </w:rPr>
        <w:t>的业务流程</w:t>
      </w:r>
    </w:p>
    <w:p w:rsidR="008A27EA" w:rsidRDefault="008C5701" w:rsidP="004A5098">
      <w:pPr>
        <w:pStyle w:val="ac"/>
        <w:numPr>
          <w:ilvl w:val="0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如果是</w:t>
      </w:r>
      <w:r w:rsidRPr="00304662">
        <w:rPr>
          <w:rFonts w:hint="eastAsia"/>
          <w:b/>
          <w:u w:val="single"/>
          <w:lang w:eastAsia="zh-CN"/>
        </w:rPr>
        <w:t>正常</w:t>
      </w:r>
      <w:r>
        <w:rPr>
          <w:rFonts w:hint="eastAsia"/>
          <w:lang w:eastAsia="zh-CN"/>
        </w:rPr>
        <w:t>状态</w:t>
      </w:r>
      <w:r w:rsidR="008A27EA">
        <w:rPr>
          <w:rFonts w:hint="eastAsia"/>
          <w:lang w:eastAsia="zh-CN"/>
        </w:rPr>
        <w:t>：</w:t>
      </w:r>
    </w:p>
    <w:p w:rsidR="00891E78" w:rsidRDefault="00891E78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在数据库中的信息，创建管理资源</w:t>
      </w:r>
    </w:p>
    <w:p w:rsidR="00304662" w:rsidRPr="00304662" w:rsidRDefault="00304662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 w:rsidRPr="00304662">
        <w:rPr>
          <w:rFonts w:hint="eastAsia"/>
          <w:lang w:eastAsia="zh-CN"/>
        </w:rPr>
        <w:t>绑定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lang w:eastAsia="zh-CN"/>
        </w:rPr>
        <w:t>和</w:t>
      </w:r>
      <w:r w:rsidRPr="00304662">
        <w:rPr>
          <w:rFonts w:hint="eastAsia"/>
          <w:lang w:eastAsia="zh-CN"/>
        </w:rPr>
        <w:t>WebSocket</w:t>
      </w:r>
      <w:r w:rsidRPr="00304662">
        <w:rPr>
          <w:rFonts w:hint="eastAsia"/>
          <w:lang w:eastAsia="zh-CN"/>
        </w:rPr>
        <w:t>连接</w:t>
      </w:r>
    </w:p>
    <w:p w:rsidR="008A27EA" w:rsidRDefault="008A27EA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未满，将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。否则，将该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</w:t>
      </w:r>
      <w:r w:rsidRPr="00304662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304662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等待队列。</w:t>
      </w:r>
    </w:p>
    <w:p w:rsidR="00D35D85" w:rsidRDefault="00D35D85" w:rsidP="004A5098">
      <w:pPr>
        <w:pStyle w:val="ac"/>
        <w:numPr>
          <w:ilvl w:val="1"/>
          <w:numId w:val="20"/>
        </w:numPr>
        <w:rPr>
          <w:rFonts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返回正确结果：信息同步成功</w:t>
      </w:r>
      <w:r w:rsidR="00304662">
        <w:rPr>
          <w:rFonts w:asciiTheme="minorEastAsia" w:hAnsiTheme="minorEastAsia" w:hint="eastAsia"/>
          <w:lang w:eastAsia="zh-CN"/>
        </w:rPr>
        <w:t>，但正在排队</w:t>
      </w:r>
      <w:r>
        <w:rPr>
          <w:rFonts w:asciiTheme="minorEastAsia" w:hAnsiTheme="minorEastAsia" w:hint="eastAsia"/>
          <w:lang w:eastAsia="zh-CN"/>
        </w:rPr>
        <w:t>。</w:t>
      </w:r>
    </w:p>
    <w:p w:rsidR="00844A18" w:rsidRPr="00304662" w:rsidRDefault="00844A18" w:rsidP="006C5BBC">
      <w:pPr>
        <w:rPr>
          <w:rFonts w:hint="eastAsia"/>
          <w:lang w:eastAsia="zh-CN"/>
        </w:rPr>
      </w:pPr>
    </w:p>
    <w:p w:rsidR="00F76CE3" w:rsidRDefault="00F76CE3" w:rsidP="00F76CE3">
      <w:pPr>
        <w:pStyle w:val="ac"/>
        <w:ind w:left="0"/>
        <w:rPr>
          <w:rFonts w:hint="eastAsia"/>
          <w:lang w:eastAsia="zh-CN"/>
        </w:rPr>
      </w:pPr>
    </w:p>
    <w:p w:rsidR="00F76CE3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FA6E91">
        <w:rPr>
          <w:rFonts w:hint="eastAsia"/>
          <w:lang w:eastAsia="zh-CN"/>
        </w:rPr>
        <w:t>设备</w:t>
      </w:r>
      <w:r w:rsidR="00A03DA1">
        <w:rPr>
          <w:rFonts w:hint="eastAsia"/>
          <w:lang w:eastAsia="zh-CN"/>
        </w:rPr>
        <w:t>服务</w:t>
      </w:r>
      <w:r w:rsidR="00F76CE3">
        <w:rPr>
          <w:rFonts w:hint="eastAsia"/>
          <w:lang w:eastAsia="zh-CN"/>
        </w:rPr>
        <w:t>状态转换</w:t>
      </w:r>
    </w:p>
    <w:p w:rsidR="007C56A1" w:rsidRDefault="004F1A19" w:rsidP="007C56A1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</w:r>
      <w:r w:rsidR="00755F89">
        <w:rPr>
          <w:lang w:eastAsia="zh-CN"/>
        </w:rPr>
        <w:pict>
          <v:group id="_x0000_s2051" editas="canvas" style="width:415.3pt;height:152.85pt;mso-position-horizontal-relative:char;mso-position-vertical-relative:line" coordorigin="1803,4213" coordsize="8306,30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3;top:4213;width:8306;height:3057" o:preferrelative="f">
              <v:fill o:detectmouseclick="t"/>
              <v:path o:extrusionok="t" o:connecttype="none"/>
              <o:lock v:ext="edit" text="t"/>
            </v:shape>
            <v:oval id="_x0000_s2052" style="position:absolute;left:5024;top:474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2">
                <w:txbxContent>
                  <w:p w:rsidR="00FA6E91" w:rsidRDefault="00FA6E91" w:rsidP="004F1A1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正常</w:t>
                    </w:r>
                  </w:p>
                </w:txbxContent>
              </v:textbox>
            </v:oval>
            <v:oval id="_x0000_s2053" style="position:absolute;left:2955;top:6299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3">
                <w:txbxContent>
                  <w:p w:rsidR="00FA6E91" w:rsidRDefault="00FA6E91" w:rsidP="004F1A1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禁聊</w:t>
                    </w:r>
                  </w:p>
                </w:txbxContent>
              </v:textbox>
            </v:oval>
            <v:oval id="_x0000_s2054" style="position:absolute;left:7212;top:629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54">
                <w:txbxContent>
                  <w:p w:rsidR="00FA6E91" w:rsidRDefault="00FA6E91" w:rsidP="004F1A1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封停</w:t>
                    </w:r>
                  </w:p>
                </w:txbxContent>
              </v:textbox>
            </v:oval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2055" type="#_x0000_t37" style="position:absolute;left:3779;top:5075;width:1245;height:1224;rotation:180;flip:y" o:connectortype="curved" adj="-87146,80241,-87146">
              <v:stroke endarrow="block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6" type="#_x0000_t38" style="position:absolute;left:4269;top:5398;width:1089;height:903;rotation:270" o:connectortype="curved" adj="10810,-140316,-86499" strokecolor="#e36c0a [2409]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7" type="#_x0000_t32" style="position:absolute;left:4603;top:6624;width:2609;height:1;flip:y" o:connectortype="straight" adj="10796,13193673,-38084">
              <v:stroke endarrow="block"/>
            </v:shape>
            <v:shape id="_x0000_s2058" type="#_x0000_t37" style="position:absolute;left:6673;top:5075;width:1363;height:1223" o:connectortype="curved" adj="-105734,-80307,-105734">
              <v:stroke endarrow="block"/>
            </v:shape>
            <v:shape id="_x0000_s2059" type="#_x0000_t38" style="position:absolute;left:6399;top:5338;width:1088;height:1021;rotation:270;flip:x" o:connectortype="curved" adj="10800,124078,-147944">
              <v:stroke endarrow="block"/>
            </v:shape>
            <w10:wrap type="none"/>
            <w10:anchorlock/>
          </v:group>
        </w:pict>
      </w:r>
    </w:p>
    <w:p w:rsidR="00755F89" w:rsidRPr="00755F89" w:rsidRDefault="00682294" w:rsidP="00755F89">
      <w:pPr>
        <w:pStyle w:val="9"/>
        <w:rPr>
          <w:rFonts w:hint="eastAsia"/>
        </w:rPr>
      </w:pPr>
      <w:bookmarkStart w:id="24" w:name="_Toc363899235"/>
      <w:r w:rsidRPr="00682294">
        <w:rPr>
          <w:rFonts w:hint="eastAsia"/>
          <w:u w:val="single"/>
        </w:rPr>
        <w:t>设备</w:t>
      </w:r>
      <w:r w:rsidR="00894D64">
        <w:rPr>
          <w:rFonts w:hint="eastAsia"/>
        </w:rPr>
        <w:t>服务</w:t>
      </w:r>
      <w:r w:rsidR="00755F89" w:rsidRPr="00755F89">
        <w:rPr>
          <w:rFonts w:hint="eastAsia"/>
        </w:rPr>
        <w:t>状态转换</w:t>
      </w:r>
      <w:bookmarkEnd w:id="24"/>
    </w:p>
    <w:p w:rsidR="00755F89" w:rsidRDefault="00755F89" w:rsidP="00755F89">
      <w:pPr>
        <w:pStyle w:val="ac"/>
        <w:ind w:left="0"/>
        <w:jc w:val="center"/>
        <w:rPr>
          <w:rFonts w:hint="eastAsia"/>
          <w:lang w:eastAsia="zh-CN"/>
        </w:rPr>
      </w:pPr>
    </w:p>
    <w:p w:rsidR="004F1A19" w:rsidRDefault="004F1A19" w:rsidP="004A5098">
      <w:pPr>
        <w:pStyle w:val="ac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正常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禁聊，正常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封停，禁聊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封停：基于用户投诉等行为，由管理员手工设置</w:t>
      </w:r>
    </w:p>
    <w:p w:rsidR="004F1A19" w:rsidRDefault="004F1A19" w:rsidP="004A5098">
      <w:pPr>
        <w:pStyle w:val="ac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禁聊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正常：禁聊有效期满后，由系统自动恢复</w:t>
      </w:r>
    </w:p>
    <w:p w:rsidR="004F1A19" w:rsidRDefault="004F1A19" w:rsidP="004A5098">
      <w:pPr>
        <w:pStyle w:val="ac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封停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正常：基于被封停用户的申诉请求，由</w:t>
      </w:r>
      <w:r w:rsidR="00D30F94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管理员手工设置</w:t>
      </w:r>
    </w:p>
    <w:p w:rsidR="004F1A19" w:rsidRDefault="004F1A19" w:rsidP="007C56A1">
      <w:pPr>
        <w:pStyle w:val="ac"/>
        <w:ind w:left="0"/>
        <w:rPr>
          <w:rFonts w:hint="eastAsia"/>
          <w:lang w:eastAsia="zh-CN"/>
        </w:rPr>
      </w:pPr>
    </w:p>
    <w:p w:rsidR="006E2050" w:rsidRDefault="006E2050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bookmarkStart w:id="25" w:name="_Ref363822240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</w:t>
      </w:r>
      <w:bookmarkEnd w:id="25"/>
    </w:p>
    <w:p w:rsidR="00677905" w:rsidRDefault="006E2050" w:rsidP="004A5098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B72A7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677905" w:rsidRDefault="00677905" w:rsidP="004A5098">
      <w:pPr>
        <w:pStyle w:val="ac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和服务器成功建立</w:t>
      </w:r>
      <w:r>
        <w:rPr>
          <w:rFonts w:hint="eastAsia"/>
          <w:lang w:eastAsia="zh-CN"/>
        </w:rPr>
        <w:t>WebSocket</w:t>
      </w:r>
      <w:r>
        <w:rPr>
          <w:rFonts w:hint="eastAsia"/>
          <w:lang w:eastAsia="zh-CN"/>
        </w:rPr>
        <w:t>连接，并且</w:t>
      </w:r>
    </w:p>
    <w:p w:rsidR="00677905" w:rsidRDefault="00677905" w:rsidP="004A5098">
      <w:pPr>
        <w:pStyle w:val="ac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已注册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且服务状态为正常</w:t>
      </w:r>
    </w:p>
    <w:p w:rsidR="00677905" w:rsidRDefault="001B2F92" w:rsidP="004A5098">
      <w:pPr>
        <w:pStyle w:val="ac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退出</w:t>
      </w:r>
      <w:r w:rsidRPr="00B72A7E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B72A7E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的条件：</w:t>
      </w:r>
    </w:p>
    <w:p w:rsidR="001B2F92" w:rsidRDefault="001B2F92" w:rsidP="004A5098">
      <w:pPr>
        <w:pStyle w:val="ac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用户选择业务进入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</w:p>
    <w:p w:rsidR="00854C00" w:rsidRDefault="00854C00" w:rsidP="00854C00">
      <w:pPr>
        <w:rPr>
          <w:rFonts w:hint="eastAsia"/>
          <w:lang w:eastAsia="zh-CN"/>
        </w:rPr>
      </w:pPr>
    </w:p>
    <w:p w:rsidR="00FD78EC" w:rsidRDefault="00FD78EC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bookmarkStart w:id="26" w:name="_Ref363821782"/>
      <w:r>
        <w:rPr>
          <w:rFonts w:hint="eastAsia"/>
          <w:lang w:eastAsia="zh-CN"/>
        </w:rPr>
        <w:t>在线</w:t>
      </w:r>
      <w:r w:rsidR="00682294" w:rsidRPr="00FA6E91">
        <w:rPr>
          <w:rFonts w:hint="eastAsia"/>
          <w:lang w:eastAsia="zh-CN"/>
        </w:rPr>
        <w:t>设备</w:t>
      </w:r>
      <w:r>
        <w:rPr>
          <w:rFonts w:hint="eastAsia"/>
          <w:lang w:eastAsia="zh-CN"/>
        </w:rPr>
        <w:t>池容量管理</w:t>
      </w:r>
      <w:bookmarkEnd w:id="26"/>
    </w:p>
    <w:p w:rsidR="00FD78EC" w:rsidRDefault="00FD78EC" w:rsidP="00854C00">
      <w:pPr>
        <w:rPr>
          <w:rFonts w:hint="eastAsia"/>
          <w:lang w:eastAsia="zh-CN"/>
        </w:rPr>
      </w:pPr>
      <w:r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E95AD9">
        <w:rPr>
          <w:rFonts w:hint="eastAsia"/>
          <w:b/>
          <w:u w:val="single"/>
          <w:lang w:eastAsia="zh-CN"/>
        </w:rPr>
        <w:t>池</w:t>
      </w:r>
      <w:r w:rsidR="002444C9">
        <w:rPr>
          <w:rFonts w:hint="eastAsia"/>
          <w:lang w:eastAsia="zh-CN"/>
        </w:rPr>
        <w:t>需要有一个可以配置的</w:t>
      </w:r>
      <w:r w:rsidR="003D394C">
        <w:rPr>
          <w:rFonts w:hint="eastAsia"/>
          <w:lang w:eastAsia="zh-CN"/>
        </w:rPr>
        <w:t>容量</w:t>
      </w:r>
      <w:r w:rsidR="00A75763">
        <w:rPr>
          <w:rFonts w:hint="eastAsia"/>
          <w:lang w:eastAsia="zh-CN"/>
        </w:rPr>
        <w:t>上限，当一个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通过服务状态检测申请加入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时，</w:t>
      </w:r>
      <w:r w:rsidR="00A75763" w:rsidRPr="00E95AD9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 w:rsidRPr="00E95AD9">
        <w:rPr>
          <w:rFonts w:hint="eastAsia"/>
          <w:b/>
          <w:u w:val="single"/>
          <w:lang w:eastAsia="zh-CN"/>
        </w:rPr>
        <w:t>池</w:t>
      </w:r>
      <w:r w:rsidR="00A75763">
        <w:rPr>
          <w:rFonts w:hint="eastAsia"/>
          <w:lang w:eastAsia="zh-CN"/>
        </w:rPr>
        <w:t>需要检测当前容量是否到达上限：</w:t>
      </w:r>
    </w:p>
    <w:p w:rsidR="00A75763" w:rsidRDefault="00E95AD9" w:rsidP="004A5098">
      <w:pPr>
        <w:pStyle w:val="ac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 w:rsidR="00A75763">
        <w:rPr>
          <w:rFonts w:hint="eastAsia"/>
          <w:lang w:eastAsia="zh-CN"/>
        </w:rPr>
        <w:t>未到达上限，将该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加入在线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A75763">
        <w:rPr>
          <w:rFonts w:hint="eastAsia"/>
          <w:lang w:eastAsia="zh-CN"/>
        </w:rPr>
        <w:t>池</w:t>
      </w:r>
    </w:p>
    <w:p w:rsidR="00A75763" w:rsidRDefault="00A75763" w:rsidP="004A5098">
      <w:pPr>
        <w:pStyle w:val="ac"/>
        <w:numPr>
          <w:ilvl w:val="0"/>
          <w:numId w:val="2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否则，将该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加入等待队列的尾部</w:t>
      </w:r>
    </w:p>
    <w:p w:rsidR="00A75763" w:rsidRDefault="00A75763" w:rsidP="00854C00">
      <w:pPr>
        <w:rPr>
          <w:rFonts w:hint="eastAsia"/>
          <w:lang w:eastAsia="zh-CN"/>
        </w:rPr>
      </w:pPr>
    </w:p>
    <w:p w:rsidR="00E95AD9" w:rsidRDefault="00E95AD9" w:rsidP="00854C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池容量发生变化时（比如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），需要重新检查容量上限，如果允许加入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0B3B9F">
        <w:rPr>
          <w:rFonts w:hint="eastAsia"/>
          <w:lang w:eastAsia="zh-CN"/>
        </w:rPr>
        <w:t>，则加入等待队列中头部的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0B3B9F" w:rsidRPr="000B3B9F">
        <w:rPr>
          <w:rFonts w:hint="eastAsia"/>
          <w:lang w:eastAsia="zh-CN"/>
        </w:rPr>
        <w:t>。</w:t>
      </w:r>
    </w:p>
    <w:p w:rsidR="00E95AD9" w:rsidRDefault="00E95AD9" w:rsidP="00854C00">
      <w:pPr>
        <w:rPr>
          <w:rFonts w:hint="eastAsia"/>
          <w:lang w:eastAsia="zh-CN"/>
        </w:rPr>
      </w:pPr>
    </w:p>
    <w:p w:rsidR="00F65422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B801BB">
        <w:rPr>
          <w:rFonts w:hint="eastAsia"/>
          <w:lang w:eastAsia="zh-CN"/>
        </w:rPr>
        <w:t>设备</w:t>
      </w:r>
      <w:r w:rsidR="00FF0309">
        <w:rPr>
          <w:rFonts w:hint="eastAsia"/>
          <w:lang w:eastAsia="zh-CN"/>
        </w:rPr>
        <w:t>业务状态</w:t>
      </w:r>
    </w:p>
    <w:p w:rsidR="00FF0309" w:rsidRDefault="00682294" w:rsidP="00FF0309">
      <w:p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FF0309">
        <w:rPr>
          <w:rFonts w:hint="eastAsia"/>
          <w:lang w:eastAsia="zh-CN"/>
        </w:rPr>
        <w:t>的业务状态包括：</w:t>
      </w:r>
    </w:p>
    <w:p w:rsidR="00FF0309" w:rsidRDefault="00FF0309" w:rsidP="004A5098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等待进入</w:t>
      </w:r>
      <w:r w:rsidRPr="00682294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682294">
        <w:rPr>
          <w:rFonts w:hint="eastAsia"/>
          <w:b/>
          <w:u w:val="single"/>
          <w:lang w:eastAsia="zh-CN"/>
        </w:rPr>
        <w:t>池</w:t>
      </w:r>
    </w:p>
    <w:p w:rsidR="00FF0309" w:rsidRDefault="00FF0309" w:rsidP="004A5098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空闲：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Pr="00682294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682294">
        <w:rPr>
          <w:rFonts w:hint="eastAsia"/>
          <w:b/>
          <w:u w:val="single"/>
          <w:lang w:eastAsia="zh-CN"/>
        </w:rPr>
        <w:t>池</w:t>
      </w:r>
      <w:r>
        <w:rPr>
          <w:rFonts w:hint="eastAsia"/>
          <w:lang w:eastAsia="zh-CN"/>
        </w:rPr>
        <w:t>中</w:t>
      </w:r>
    </w:p>
    <w:p w:rsidR="00BD6990" w:rsidRDefault="00BD6990" w:rsidP="004A5098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等待匹配：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中</w:t>
      </w:r>
      <w:r w:rsidR="00682294">
        <w:rPr>
          <w:rFonts w:hint="eastAsia"/>
          <w:lang w:eastAsia="zh-CN"/>
        </w:rPr>
        <w:t>等待</w:t>
      </w:r>
      <w:r w:rsidR="00682294" w:rsidRPr="00682294">
        <w:rPr>
          <w:rFonts w:hint="eastAsia"/>
          <w:b/>
          <w:u w:val="single"/>
          <w:lang w:eastAsia="zh-CN"/>
        </w:rPr>
        <w:t>业务会话调度器</w:t>
      </w:r>
      <w:r w:rsidR="00682294">
        <w:rPr>
          <w:rFonts w:hint="eastAsia"/>
          <w:lang w:eastAsia="zh-CN"/>
        </w:rPr>
        <w:t>匹配</w:t>
      </w:r>
    </w:p>
    <w:p w:rsidR="00FF0309" w:rsidRDefault="00FF0309" w:rsidP="004A5098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会话确认</w:t>
      </w:r>
      <w:r w:rsidR="00D14EF5">
        <w:rPr>
          <w:rFonts w:hint="eastAsia"/>
          <w:lang w:eastAsia="zh-CN"/>
        </w:rPr>
        <w:t>：</w:t>
      </w:r>
      <w:r w:rsidR="00461B78">
        <w:rPr>
          <w:rFonts w:hint="eastAsia"/>
          <w:lang w:eastAsia="zh-CN"/>
        </w:rPr>
        <w:t>视频通话</w:t>
      </w:r>
      <w:r w:rsidR="00D14EF5">
        <w:rPr>
          <w:rFonts w:hint="eastAsia"/>
          <w:lang w:eastAsia="zh-CN"/>
        </w:rPr>
        <w:t>的双方处于根据对方的印象卡片确认是否进行</w:t>
      </w:r>
      <w:r w:rsidR="00461B78">
        <w:rPr>
          <w:rFonts w:hint="eastAsia"/>
          <w:lang w:eastAsia="zh-CN"/>
        </w:rPr>
        <w:t>视频通话</w:t>
      </w:r>
      <w:r w:rsidR="00D14EF5">
        <w:rPr>
          <w:rFonts w:hint="eastAsia"/>
          <w:lang w:eastAsia="zh-CN"/>
        </w:rPr>
        <w:t>的状态</w:t>
      </w:r>
    </w:p>
    <w:p w:rsidR="00D14EF5" w:rsidRDefault="00D14EF5" w:rsidP="004A5098">
      <w:pPr>
        <w:pStyle w:val="ac"/>
        <w:numPr>
          <w:ilvl w:val="0"/>
          <w:numId w:val="2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461B78"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t>中</w:t>
      </w:r>
    </w:p>
    <w:p w:rsidR="00FF0309" w:rsidRPr="00D14EF5" w:rsidRDefault="00FF0309" w:rsidP="00FF0309">
      <w:pPr>
        <w:rPr>
          <w:rFonts w:hint="eastAsia"/>
          <w:lang w:eastAsia="zh-CN"/>
        </w:rPr>
      </w:pPr>
    </w:p>
    <w:p w:rsidR="00FF0309" w:rsidRDefault="00682294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 w:rsidRPr="00B801BB">
        <w:rPr>
          <w:rFonts w:hint="eastAsia"/>
          <w:lang w:eastAsia="zh-CN"/>
        </w:rPr>
        <w:t>设备</w:t>
      </w:r>
      <w:r w:rsidR="00D14EF5">
        <w:rPr>
          <w:rFonts w:hint="eastAsia"/>
          <w:lang w:eastAsia="zh-CN"/>
        </w:rPr>
        <w:t>业务</w:t>
      </w:r>
      <w:r w:rsidR="00FF0309">
        <w:rPr>
          <w:rFonts w:hint="eastAsia"/>
          <w:lang w:eastAsia="zh-CN"/>
        </w:rPr>
        <w:t>状态转换</w:t>
      </w:r>
    </w:p>
    <w:p w:rsidR="00FF0309" w:rsidRDefault="00FF0309" w:rsidP="00FF0309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</w:r>
      <w:r w:rsidR="00682294">
        <w:rPr>
          <w:lang w:eastAsia="zh-CN"/>
        </w:rPr>
        <w:pict>
          <v:group id="_x0000_s2074" editas="canvas" style="width:415.3pt;height:226.35pt;mso-position-horizontal-relative:char;mso-position-vertical-relative:line" coordorigin="1803,4323" coordsize="8306,4527">
            <o:lock v:ext="edit" aspectratio="t"/>
            <v:shape id="_x0000_s2075" type="#_x0000_t75" style="position:absolute;left:1803;top:4323;width:8306;height:4527" o:preferrelative="f">
              <v:fill o:detectmouseclick="t"/>
              <v:path o:extrusionok="t" o:connecttype="none"/>
              <o:lock v:ext="edit" text="t"/>
            </v:shape>
            <v:oval id="_x0000_s2076" style="position:absolute;left:5503;top:6054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6">
                <w:txbxContent>
                  <w:p w:rsidR="00FA6E91" w:rsidRDefault="00FA6E91" w:rsidP="00FF030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等待匹配</w:t>
                    </w:r>
                  </w:p>
                </w:txbxContent>
              </v:textbox>
            </v:oval>
            <v:oval id="_x0000_s2077" style="position:absolute;left:3441;top:7604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7">
                <w:txbxContent>
                  <w:p w:rsidR="00FA6E91" w:rsidRDefault="00FA6E91" w:rsidP="00FF030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会话确认</w:t>
                    </w:r>
                  </w:p>
                </w:txbxContent>
              </v:textbox>
            </v:oval>
            <v:oval id="_x0000_s2078" style="position:absolute;left:7698;top:7603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8">
                <w:txbxContent>
                  <w:p w:rsidR="00FA6E91" w:rsidRDefault="00FA6E91" w:rsidP="00FF030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会话</w:t>
                    </w:r>
                  </w:p>
                </w:txbxContent>
              </v:textbox>
            </v:oval>
            <v:shape id="_x0000_s2079" type="#_x0000_t37" style="position:absolute;left:4265;top:6380;width:1238;height:1224;rotation:180;flip:y" o:connectortype="curved" adj="-95996,99918,-95996">
              <v:stroke endarrow="block"/>
            </v:shape>
            <v:shape id="_x0000_s2081" type="#_x0000_t32" style="position:absolute;left:5089;top:7929;width:2609;height:1;flip:y" o:connectortype="straight" adj="10796,13193673,-38084">
              <v:stroke endarrow="block"/>
            </v:shape>
            <v:oval id="_x0000_s2082" style="position:absolute;left:2564;top:4676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82">
                <w:txbxContent>
                  <w:p w:rsidR="00FA6E91" w:rsidRDefault="00FA6E91" w:rsidP="00FF030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等待</w:t>
                    </w:r>
                  </w:p>
                </w:txbxContent>
              </v:textbox>
            </v:oval>
            <v:shape id="_x0000_s2084" type="#_x0000_t38" style="position:absolute;left:4211;top:5002;width:1295;height:3" o:connectortype="curved" adj="10792,-30844800,-70221">
              <v:stroke endarrow="block"/>
            </v:shape>
            <v:shape id="_x0000_s2085" type="#_x0000_t37" style="position:absolute;left:7225;top:6307;width:1223;height:1370;rotation:270;flip:x" o:connectortype="curved" adj="-150494,108552,-150494" strokecolor="black [3213]">
              <v:stroke endarrow="block"/>
            </v:shape>
            <v:shape id="_x0000_s2086" type="#_x0000_t38" style="position:absolute;left:4751;top:6707;width:1089;height:896;rotation:270" o:connectortype="curved" adj="10810,-168292,-96139">
              <v:stroke endarrow="block"/>
            </v:shape>
            <v:oval id="_x0000_s2087" style="position:absolute;left:5506;top:4679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87">
                <w:txbxContent>
                  <w:p w:rsidR="00FA6E91" w:rsidRDefault="00FA6E91" w:rsidP="00FF0309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shape id="_x0000_s2088" type="#_x0000_t38" style="position:absolute;left:5289;top:5691;width:913;height:3;rotation:90" o:connectortype="curved" adj="10788,-32529600,-135940">
              <v:stroke endarrow="block"/>
            </v:shape>
            <v:shape id="_x0000_s2089" type="#_x0000_t38" style="position:absolute;left:6455;top:5692;width:913;height:1;rotation:270" o:connectortype="curved" adj="10788,-117309600,-163479">
              <v:stroke endarrow="block"/>
            </v:shape>
            <w10:wrap type="none"/>
            <w10:anchorlock/>
          </v:group>
        </w:pict>
      </w:r>
    </w:p>
    <w:p w:rsidR="00FF0309" w:rsidRPr="00755F89" w:rsidRDefault="00682294" w:rsidP="00FF0309">
      <w:pPr>
        <w:pStyle w:val="9"/>
        <w:rPr>
          <w:rFonts w:hint="eastAsia"/>
        </w:rPr>
      </w:pPr>
      <w:bookmarkStart w:id="27" w:name="_Toc363899236"/>
      <w:r w:rsidRPr="00682294">
        <w:rPr>
          <w:rFonts w:hint="eastAsia"/>
          <w:u w:val="single"/>
        </w:rPr>
        <w:lastRenderedPageBreak/>
        <w:t>设备</w:t>
      </w:r>
      <w:r w:rsidR="005A7448">
        <w:rPr>
          <w:rFonts w:hint="eastAsia"/>
        </w:rPr>
        <w:t>业务</w:t>
      </w:r>
      <w:r w:rsidR="00894D64">
        <w:rPr>
          <w:rFonts w:hint="eastAsia"/>
        </w:rPr>
        <w:t>状态转换</w:t>
      </w:r>
      <w:bookmarkEnd w:id="27"/>
    </w:p>
    <w:p w:rsidR="00F65422" w:rsidRDefault="00F65422" w:rsidP="00854C00">
      <w:pPr>
        <w:rPr>
          <w:rFonts w:hint="eastAsia"/>
          <w:lang w:eastAsia="zh-CN"/>
        </w:rPr>
      </w:pPr>
    </w:p>
    <w:p w:rsidR="00BD6990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经过排队，进入</w:t>
      </w:r>
      <w:r w:rsidRPr="00682294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Pr="00682294">
        <w:rPr>
          <w:rFonts w:hint="eastAsia"/>
          <w:b/>
          <w:u w:val="single"/>
          <w:lang w:eastAsia="zh-CN"/>
        </w:rPr>
        <w:t>池</w:t>
      </w:r>
    </w:p>
    <w:p w:rsidR="00BD6990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等待匹配：用户选择业务类型后，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</w:p>
    <w:p w:rsidR="00BD6990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空闲：用户退出聊天业务</w:t>
      </w:r>
    </w:p>
    <w:p w:rsidR="00BD6990" w:rsidRDefault="00BD6990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等待匹配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会话确认：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682294">
        <w:rPr>
          <w:rFonts w:hint="eastAsia"/>
          <w:lang w:eastAsia="zh-CN"/>
        </w:rPr>
        <w:t>被</w:t>
      </w:r>
      <w:r w:rsidR="00682294" w:rsidRPr="00682294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选中，</w:t>
      </w:r>
      <w:r w:rsidR="00493E45">
        <w:rPr>
          <w:rFonts w:hint="eastAsia"/>
          <w:lang w:eastAsia="zh-CN"/>
        </w:rPr>
        <w:t>处于确认聊天的阶段</w:t>
      </w:r>
    </w:p>
    <w:p w:rsidR="00493E45" w:rsidRDefault="00493E45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等待匹配：</w:t>
      </w:r>
      <w:r w:rsidR="00682294" w:rsidRPr="00682294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选中的双方至少有一方拒绝和对方</w:t>
      </w:r>
      <w:r w:rsidR="00682294">
        <w:rPr>
          <w:rFonts w:hint="eastAsia"/>
          <w:lang w:eastAsia="zh-CN"/>
        </w:rPr>
        <w:t>视频通话</w:t>
      </w:r>
    </w:p>
    <w:p w:rsidR="00493E45" w:rsidRDefault="00493E45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会话：</w:t>
      </w:r>
      <w:r w:rsidR="00682294" w:rsidRPr="00682294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选中的双方都同意和对方聊天</w:t>
      </w:r>
    </w:p>
    <w:p w:rsidR="00493E45" w:rsidRDefault="00493E45" w:rsidP="004A5098">
      <w:pPr>
        <w:pStyle w:val="ac"/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会话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等待匹配：</w:t>
      </w:r>
      <w:r w:rsidR="00461B78"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t>结束，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被释放到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中</w:t>
      </w:r>
    </w:p>
    <w:p w:rsidR="00FF0309" w:rsidRPr="00493E45" w:rsidRDefault="00FF0309" w:rsidP="00854C00">
      <w:pPr>
        <w:rPr>
          <w:rFonts w:hint="eastAsia"/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兴趣卡片管理</w:t>
      </w:r>
    </w:p>
    <w:p w:rsidR="00484E05" w:rsidRDefault="00F65422" w:rsidP="00854C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当接收到兴趣卡片</w:t>
      </w:r>
      <w:r w:rsidR="00894D64">
        <w:rPr>
          <w:rFonts w:hint="eastAsia"/>
          <w:lang w:eastAsia="zh-CN"/>
        </w:rPr>
        <w:t>更新请求时：</w:t>
      </w:r>
    </w:p>
    <w:p w:rsidR="00894D64" w:rsidRDefault="00894D64" w:rsidP="004A5098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更新数据库中该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对应的兴趣卡片</w:t>
      </w:r>
    </w:p>
    <w:p w:rsidR="00894D64" w:rsidRPr="00894D64" w:rsidRDefault="00894D64" w:rsidP="004A5098">
      <w:pPr>
        <w:pStyle w:val="ac"/>
        <w:numPr>
          <w:ilvl w:val="0"/>
          <w:numId w:val="2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判断内存中是否有该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F65422" w:rsidRPr="00894D64" w:rsidRDefault="00F65422" w:rsidP="00854C00">
      <w:pPr>
        <w:rPr>
          <w:rFonts w:hint="eastAsia"/>
          <w:lang w:eastAsia="zh-CN"/>
        </w:rPr>
      </w:pPr>
    </w:p>
    <w:p w:rsidR="00484E05" w:rsidRDefault="00484E05" w:rsidP="004A5098">
      <w:pPr>
        <w:pStyle w:val="ac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印象卡片管理</w:t>
      </w:r>
    </w:p>
    <w:p w:rsidR="00484E05" w:rsidRDefault="009149CA" w:rsidP="00854C0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当接收到印象卡片更新请求时：</w:t>
      </w:r>
    </w:p>
    <w:p w:rsidR="009149CA" w:rsidRDefault="009149CA" w:rsidP="004A5098">
      <w:pPr>
        <w:pStyle w:val="ac"/>
        <w:numPr>
          <w:ilvl w:val="0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判断评价对象是否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本身，如果是，返回错误结果并退出</w:t>
      </w:r>
    </w:p>
    <w:p w:rsidR="009149CA" w:rsidRDefault="009149CA" w:rsidP="004A5098">
      <w:pPr>
        <w:pStyle w:val="ac"/>
        <w:numPr>
          <w:ilvl w:val="0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更新数据库中评价对象对应的印象卡片</w:t>
      </w:r>
    </w:p>
    <w:p w:rsidR="009149CA" w:rsidRPr="009149CA" w:rsidRDefault="009149CA" w:rsidP="004A5098">
      <w:pPr>
        <w:pStyle w:val="ac"/>
        <w:numPr>
          <w:ilvl w:val="0"/>
          <w:numId w:val="2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判断内存中是否有评价对象的缓存，如果有，更新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信息</w:t>
      </w:r>
    </w:p>
    <w:p w:rsidR="00D4063D" w:rsidRDefault="00E23408" w:rsidP="00D4063D">
      <w:pPr>
        <w:pStyle w:val="1"/>
        <w:rPr>
          <w:lang w:eastAsia="zh-CN"/>
        </w:rPr>
      </w:pPr>
      <w:bookmarkStart w:id="28" w:name="_Toc363899228"/>
      <w:r>
        <w:rPr>
          <w:rFonts w:hint="eastAsia"/>
          <w:lang w:eastAsia="zh-CN"/>
        </w:rPr>
        <w:t>业务</w:t>
      </w:r>
      <w:r w:rsidR="00D4063D">
        <w:rPr>
          <w:rFonts w:hint="eastAsia"/>
          <w:lang w:eastAsia="zh-CN"/>
        </w:rPr>
        <w:t>会话管理</w:t>
      </w:r>
      <w:bookmarkEnd w:id="28"/>
    </w:p>
    <w:p w:rsidR="00707DDA" w:rsidRDefault="00707DDA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</w:t>
      </w:r>
    </w:p>
    <w:p w:rsidR="00707DDA" w:rsidRDefault="00707DDA" w:rsidP="00707D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会话池的主要功能包括：</w:t>
      </w:r>
    </w:p>
    <w:p w:rsidR="00707DDA" w:rsidRDefault="00707DDA" w:rsidP="004A5098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向</w:t>
      </w:r>
      <w:r>
        <w:rPr>
          <w:rFonts w:hint="eastAsia"/>
          <w:lang w:eastAsia="zh-CN"/>
        </w:rPr>
        <w:t>OpenTok</w:t>
      </w:r>
      <w:r>
        <w:rPr>
          <w:rFonts w:hint="eastAsia"/>
          <w:lang w:eastAsia="zh-CN"/>
        </w:rPr>
        <w:t>服务器申请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A6623E" w:rsidRDefault="00A6623E" w:rsidP="004A5098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缓存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会话和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到数据库</w:t>
      </w:r>
    </w:p>
    <w:p w:rsidR="00A6623E" w:rsidRDefault="00A6623E" w:rsidP="004A5098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会话及</w:t>
      </w:r>
      <w:r>
        <w:rPr>
          <w:rFonts w:hint="eastAsia"/>
          <w:lang w:eastAsia="zh-CN"/>
        </w:rPr>
        <w:t>Token</w:t>
      </w:r>
    </w:p>
    <w:p w:rsidR="00707DDA" w:rsidRDefault="00707DDA" w:rsidP="004A5098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接受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会话的申请请求并分配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</w:t>
      </w:r>
    </w:p>
    <w:p w:rsidR="00707DDA" w:rsidRDefault="00707DDA" w:rsidP="004A5098">
      <w:pPr>
        <w:pStyle w:val="ac"/>
        <w:numPr>
          <w:ilvl w:val="0"/>
          <w:numId w:val="2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根据可配的上限控制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会话的数量</w:t>
      </w:r>
    </w:p>
    <w:p w:rsidR="00707DDA" w:rsidRPr="007E2174" w:rsidRDefault="00707DDA" w:rsidP="00707DDA">
      <w:pPr>
        <w:rPr>
          <w:rFonts w:hint="eastAsia"/>
          <w:lang w:eastAsia="zh-CN"/>
        </w:rPr>
      </w:pPr>
    </w:p>
    <w:p w:rsidR="00D4063D" w:rsidRDefault="00E23408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</w:t>
      </w:r>
    </w:p>
    <w:p w:rsidR="00E23408" w:rsidRDefault="00A03DA1" w:rsidP="00E23408">
      <w:p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是服务器进行业务调度的基本单位，</w:t>
      </w:r>
      <w:r w:rsidR="00503DA7" w:rsidRPr="00B72A7E">
        <w:rPr>
          <w:rFonts w:hint="eastAsia"/>
          <w:b/>
          <w:u w:val="single"/>
          <w:lang w:eastAsia="zh-CN"/>
        </w:rPr>
        <w:t>业务会话</w:t>
      </w:r>
      <w:r w:rsidR="00503DA7">
        <w:rPr>
          <w:rFonts w:hint="eastAsia"/>
          <w:lang w:eastAsia="zh-CN"/>
        </w:rPr>
        <w:t>包括如下基本</w:t>
      </w:r>
      <w:r w:rsidR="005D2636">
        <w:rPr>
          <w:rFonts w:hint="eastAsia"/>
          <w:lang w:eastAsia="zh-CN"/>
        </w:rPr>
        <w:t>要素</w:t>
      </w:r>
      <w:r w:rsidR="00503DA7">
        <w:rPr>
          <w:rFonts w:hint="eastAsia"/>
          <w:lang w:eastAsia="zh-CN"/>
        </w:rPr>
        <w:t>：</w:t>
      </w:r>
    </w:p>
    <w:p w:rsidR="00503DA7" w:rsidRDefault="00503DA7" w:rsidP="004A5098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业务会话状态</w:t>
      </w:r>
    </w:p>
    <w:p w:rsidR="00503DA7" w:rsidRDefault="00503DA7" w:rsidP="004A5098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与该业务会话相关联的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个不同的</w:t>
      </w:r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03DA7" w:rsidRDefault="00503DA7" w:rsidP="004A5098">
      <w:pPr>
        <w:pStyle w:val="ac"/>
        <w:numPr>
          <w:ilvl w:val="0"/>
          <w:numId w:val="1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对应的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会话资源</w:t>
      </w:r>
    </w:p>
    <w:p w:rsidR="005D2636" w:rsidRDefault="005D2636" w:rsidP="005D2636">
      <w:pPr>
        <w:rPr>
          <w:rFonts w:hint="eastAsia"/>
          <w:lang w:eastAsia="zh-CN"/>
        </w:rPr>
      </w:pPr>
    </w:p>
    <w:p w:rsidR="005D2636" w:rsidRDefault="005D2636" w:rsidP="005D263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各个要素的创建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关联时机：</w:t>
      </w:r>
    </w:p>
    <w:p w:rsidR="00C27DBB" w:rsidRPr="00A966DB" w:rsidRDefault="005D2636" w:rsidP="004A5098">
      <w:pPr>
        <w:pStyle w:val="ac"/>
        <w:numPr>
          <w:ilvl w:val="0"/>
          <w:numId w:val="15"/>
        </w:numPr>
        <w:rPr>
          <w:rFonts w:hint="eastAsia"/>
          <w:b/>
          <w:u w:val="single"/>
          <w:lang w:eastAsia="zh-CN"/>
        </w:rPr>
      </w:pPr>
      <w:r>
        <w:rPr>
          <w:rFonts w:hint="eastAsia"/>
          <w:lang w:eastAsia="zh-CN"/>
        </w:rPr>
        <w:t>会话状态：从该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被创建到最终销毁，自始至终都存在于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中。</w:t>
      </w:r>
    </w:p>
    <w:p w:rsidR="00A966DB" w:rsidRPr="00A966DB" w:rsidRDefault="00A966DB" w:rsidP="004A5098">
      <w:pPr>
        <w:pStyle w:val="ac"/>
        <w:numPr>
          <w:ilvl w:val="0"/>
          <w:numId w:val="15"/>
        </w:numPr>
        <w:rPr>
          <w:rFonts w:hint="eastAsia"/>
          <w:b/>
          <w:u w:val="single"/>
          <w:lang w:eastAsia="zh-CN"/>
        </w:rPr>
      </w:pPr>
      <w:r>
        <w:rPr>
          <w:rFonts w:hint="eastAsia"/>
          <w:lang w:eastAsia="zh-CN"/>
        </w:rPr>
        <w:t>关联</w:t>
      </w:r>
      <w:r w:rsidRPr="00A966DB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：</w:t>
      </w:r>
      <w:r w:rsidRPr="00A966DB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成功匹配设备对，从</w:t>
      </w:r>
      <w:r w:rsidRPr="00A966DB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中取出</w:t>
      </w:r>
      <w:r w:rsidRPr="00A966DB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时</w:t>
      </w:r>
    </w:p>
    <w:p w:rsidR="00A966DB" w:rsidRPr="00B72A7E" w:rsidRDefault="00A966DB" w:rsidP="004A5098">
      <w:pPr>
        <w:pStyle w:val="ac"/>
        <w:numPr>
          <w:ilvl w:val="0"/>
          <w:numId w:val="15"/>
        </w:numPr>
        <w:rPr>
          <w:rFonts w:hint="eastAsia"/>
          <w:b/>
          <w:u w:val="single"/>
          <w:lang w:eastAsia="zh-CN"/>
        </w:rPr>
      </w:pP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会话：每个</w:t>
      </w:r>
      <w:r w:rsidRPr="00A966DB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初始化时绑定</w:t>
      </w:r>
    </w:p>
    <w:p w:rsidR="005D2636" w:rsidRPr="005D2636" w:rsidRDefault="005D2636" w:rsidP="005D2636">
      <w:pPr>
        <w:rPr>
          <w:rFonts w:hint="eastAsia"/>
          <w:lang w:eastAsia="zh-CN"/>
        </w:rPr>
      </w:pPr>
    </w:p>
    <w:p w:rsidR="005D2636" w:rsidRPr="00B72A7E" w:rsidRDefault="005D2636" w:rsidP="004A5098">
      <w:pPr>
        <w:pStyle w:val="ac"/>
        <w:numPr>
          <w:ilvl w:val="0"/>
          <w:numId w:val="10"/>
        </w:numPr>
        <w:rPr>
          <w:rFonts w:hint="eastAsia"/>
          <w:b/>
          <w:u w:val="single"/>
          <w:lang w:eastAsia="zh-CN"/>
        </w:rPr>
      </w:pPr>
      <w:r>
        <w:rPr>
          <w:rFonts w:hint="eastAsia"/>
          <w:lang w:eastAsia="zh-CN"/>
        </w:rPr>
        <w:t>业务会话状态管理</w:t>
      </w:r>
    </w:p>
    <w:p w:rsidR="00503DA7" w:rsidRDefault="00503DA7" w:rsidP="00E23408">
      <w:p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的可能状态包括：</w:t>
      </w:r>
    </w:p>
    <w:p w:rsidR="005D2636" w:rsidRDefault="00503DA7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空闲：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还处于</w:t>
      </w:r>
      <w:r w:rsidRPr="00B72A7E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中，还没有与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绑定的状态</w:t>
      </w:r>
      <w:r w:rsidR="005D2636">
        <w:rPr>
          <w:rFonts w:hint="eastAsia"/>
          <w:lang w:eastAsia="zh-CN"/>
        </w:rPr>
        <w:t>。一个</w:t>
      </w:r>
      <w:r w:rsidR="005D2636" w:rsidRPr="00B72A7E">
        <w:rPr>
          <w:rFonts w:hint="eastAsia"/>
          <w:b/>
          <w:u w:val="single"/>
          <w:lang w:eastAsia="zh-CN"/>
        </w:rPr>
        <w:t>业务会话</w:t>
      </w:r>
      <w:r w:rsidR="005D2636">
        <w:rPr>
          <w:rFonts w:hint="eastAsia"/>
          <w:lang w:eastAsia="zh-CN"/>
        </w:rPr>
        <w:t>进入</w:t>
      </w:r>
      <w:r w:rsidR="005D2636" w:rsidRPr="00B72A7E">
        <w:rPr>
          <w:rFonts w:hint="eastAsia"/>
          <w:b/>
          <w:u w:val="single"/>
          <w:lang w:eastAsia="zh-CN"/>
        </w:rPr>
        <w:t>业务会话池</w:t>
      </w:r>
      <w:r w:rsidR="005D2636">
        <w:rPr>
          <w:rFonts w:hint="eastAsia"/>
          <w:lang w:eastAsia="zh-CN"/>
        </w:rPr>
        <w:t>时会被初始化为</w:t>
      </w:r>
      <w:r w:rsidR="005D2636" w:rsidRPr="00B72A7E">
        <w:rPr>
          <w:rFonts w:hint="eastAsia"/>
          <w:b/>
          <w:u w:val="single"/>
          <w:lang w:eastAsia="zh-CN"/>
        </w:rPr>
        <w:t>空闲</w:t>
      </w:r>
      <w:r w:rsidR="005D2636">
        <w:rPr>
          <w:rFonts w:hint="eastAsia"/>
          <w:lang w:eastAsia="zh-CN"/>
        </w:rPr>
        <w:t>状态。</w:t>
      </w:r>
    </w:p>
    <w:p w:rsidR="00503DA7" w:rsidRDefault="00503DA7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双方确认：聊天准备阶段，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个用户确认是否和对方聊天的状态</w:t>
      </w:r>
    </w:p>
    <w:p w:rsidR="00503DA7" w:rsidRDefault="00503DA7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视频通话：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处于</w:t>
      </w:r>
      <w:r w:rsidR="00461B78"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t>的阶段</w:t>
      </w:r>
    </w:p>
    <w:p w:rsidR="00503DA7" w:rsidRDefault="00040DF2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 w:rsidRPr="00040DF2">
        <w:rPr>
          <w:rFonts w:hint="eastAsia"/>
          <w:b/>
          <w:u w:val="single"/>
          <w:lang w:eastAsia="zh-CN"/>
        </w:rPr>
        <w:t>对象评价</w:t>
      </w:r>
      <w:r w:rsidR="00503DA7">
        <w:rPr>
          <w:rFonts w:hint="eastAsia"/>
          <w:lang w:eastAsia="zh-CN"/>
        </w:rPr>
        <w:t>：聊天结束后，用户互评对方的状态</w:t>
      </w:r>
    </w:p>
    <w:p w:rsidR="00503DA7" w:rsidRDefault="00503DA7" w:rsidP="00E23408">
      <w:pPr>
        <w:rPr>
          <w:rFonts w:hint="eastAsia"/>
          <w:lang w:eastAsia="zh-CN"/>
        </w:rPr>
      </w:pPr>
    </w:p>
    <w:p w:rsidR="00934E5F" w:rsidRDefault="00934E5F" w:rsidP="00934E5F">
      <w:p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的时机包括：</w:t>
      </w:r>
    </w:p>
    <w:p w:rsidR="00934E5F" w:rsidRDefault="00934E5F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初次创建一个会话对象</w:t>
      </w:r>
    </w:p>
    <w:p w:rsidR="00934E5F" w:rsidRDefault="00934E5F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进入</w:t>
      </w:r>
      <w:r w:rsidRPr="00B72A7E">
        <w:rPr>
          <w:rFonts w:hint="eastAsia"/>
          <w:b/>
          <w:u w:val="single"/>
          <w:lang w:eastAsia="zh-CN"/>
        </w:rPr>
        <w:t>双方确认</w:t>
      </w:r>
      <w:r>
        <w:rPr>
          <w:rFonts w:hint="eastAsia"/>
          <w:lang w:eastAsia="zh-CN"/>
        </w:rPr>
        <w:t>状态后，有一方拒绝同对方聊天</w:t>
      </w:r>
    </w:p>
    <w:p w:rsidR="00934E5F" w:rsidRDefault="00934E5F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934E5F">
        <w:rPr>
          <w:rFonts w:hint="eastAsia"/>
          <w:lang w:eastAsia="zh-CN"/>
        </w:rPr>
        <w:t>进入</w:t>
      </w:r>
      <w:r w:rsidR="00F33E3A" w:rsidRPr="00B72A7E">
        <w:rPr>
          <w:rFonts w:hint="eastAsia"/>
          <w:b/>
          <w:u w:val="single"/>
          <w:lang w:eastAsia="zh-CN"/>
        </w:rPr>
        <w:t>视频通话</w:t>
      </w:r>
      <w:r w:rsidR="00F33E3A" w:rsidRPr="00F33E3A">
        <w:rPr>
          <w:rFonts w:hint="eastAsia"/>
          <w:lang w:eastAsia="zh-CN"/>
        </w:rPr>
        <w:t>状态</w:t>
      </w:r>
      <w:r w:rsidR="00F33E3A">
        <w:rPr>
          <w:rFonts w:hint="eastAsia"/>
          <w:lang w:eastAsia="zh-CN"/>
        </w:rPr>
        <w:t>后由于异常原因导致</w:t>
      </w:r>
      <w:r w:rsidR="00461B78">
        <w:rPr>
          <w:rFonts w:hint="eastAsia"/>
          <w:lang w:eastAsia="zh-CN"/>
        </w:rPr>
        <w:t>视频通话</w:t>
      </w:r>
      <w:r w:rsidR="00F33E3A">
        <w:rPr>
          <w:rFonts w:hint="eastAsia"/>
          <w:lang w:eastAsia="zh-CN"/>
        </w:rPr>
        <w:t>异常终止</w:t>
      </w:r>
    </w:p>
    <w:p w:rsidR="00F33E3A" w:rsidRDefault="00F33E3A" w:rsidP="004A5098">
      <w:pPr>
        <w:pStyle w:val="ac"/>
        <w:numPr>
          <w:ilvl w:val="0"/>
          <w:numId w:val="14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F33E3A">
        <w:rPr>
          <w:rFonts w:hint="eastAsia"/>
          <w:lang w:eastAsia="zh-CN"/>
        </w:rPr>
        <w:t>进入</w:t>
      </w:r>
      <w:r w:rsidR="00040DF2" w:rsidRPr="00040DF2">
        <w:rPr>
          <w:rFonts w:hint="eastAsia"/>
          <w:b/>
          <w:u w:val="single"/>
          <w:lang w:eastAsia="zh-CN"/>
        </w:rPr>
        <w:t>对象评价</w:t>
      </w:r>
      <w:r>
        <w:rPr>
          <w:rFonts w:hint="eastAsia"/>
          <w:lang w:eastAsia="zh-CN"/>
        </w:rPr>
        <w:t>后，双方完成评价。</w:t>
      </w:r>
    </w:p>
    <w:p w:rsidR="00934E5F" w:rsidRDefault="00934E5F" w:rsidP="00E23408">
      <w:pPr>
        <w:rPr>
          <w:rFonts w:hint="eastAsia"/>
          <w:lang w:eastAsia="zh-CN"/>
        </w:rPr>
      </w:pPr>
    </w:p>
    <w:p w:rsidR="00934E5F" w:rsidRDefault="00224514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业务会话状态转换</w:t>
      </w:r>
    </w:p>
    <w:p w:rsidR="00C27DBB" w:rsidRDefault="00C27DBB" w:rsidP="00E234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</w:t>
      </w:r>
      <w:r w:rsidR="005D2636">
        <w:rPr>
          <w:rFonts w:hint="eastAsia"/>
          <w:lang w:eastAsia="zh-CN"/>
        </w:rPr>
        <w:t>的可能状态转换如下图：</w:t>
      </w:r>
    </w:p>
    <w:p w:rsidR="00C27DBB" w:rsidRDefault="00C27DBB" w:rsidP="00C27DBB">
      <w:pPr>
        <w:pStyle w:val="ac"/>
        <w:ind w:left="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</w:r>
      <w:r w:rsidR="00A67ED4">
        <w:rPr>
          <w:lang w:eastAsia="zh-CN"/>
        </w:rPr>
        <w:pict>
          <v:group id="_x0000_s2060" editas="canvas" style="width:415.3pt;height:159.4pt;mso-position-horizontal-relative:char;mso-position-vertical-relative:line" coordorigin="1803,4518" coordsize="8306,3188">
            <o:lock v:ext="edit" aspectratio="t"/>
            <v:shape id="_x0000_s2061" type="#_x0000_t75" style="position:absolute;left:1803;top:4518;width:8306;height:3188" o:preferrelative="f">
              <v:fill o:detectmouseclick="t"/>
              <v:path o:extrusionok="t" o:connecttype="none"/>
              <o:lock v:ext="edit" text="t"/>
            </v:shape>
            <v:oval id="_x0000_s2062" style="position:absolute;left:4724;top:5059;width:1649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2">
                <w:txbxContent>
                  <w:p w:rsidR="00FA6E91" w:rsidRDefault="00FA6E91" w:rsidP="00C27DBB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空闲</w:t>
                    </w:r>
                  </w:p>
                </w:txbxContent>
              </v:textbox>
            </v:oval>
            <v:oval id="_x0000_s2063" style="position:absolute;left:2995;top:6609;width:1648;height:651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3">
                <w:txbxContent>
                  <w:p w:rsidR="00FA6E91" w:rsidRDefault="00FA6E91" w:rsidP="00C27DBB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双方确认</w:t>
                    </w:r>
                  </w:p>
                </w:txbxContent>
              </v:textbox>
            </v:oval>
            <v:oval id="_x0000_s2064" style="position:absolute;left:7252;top:6608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64">
                <w:txbxContent>
                  <w:p w:rsidR="00FA6E91" w:rsidRDefault="00FA6E91" w:rsidP="00C27DBB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视频通话</w:t>
                    </w:r>
                  </w:p>
                </w:txbxContent>
              </v:textbox>
            </v:oval>
            <v:shape id="_x0000_s2065" type="#_x0000_t37" style="position:absolute;left:3819;top:5385;width:905;height:1224;rotation:180;flip:y" o:connectortype="curved" adj="-111795,150688,-111795">
              <v:stroke endarrow="block"/>
            </v:shape>
            <v:shape id="_x0000_s2066" type="#_x0000_t38" style="position:absolute;left:4139;top:5878;width:1089;height:563;rotation:270" o:connectortype="curved" adj="10810,-378211,-86519" strokecolor="black [3213]">
              <v:stroke endarrow="block"/>
            </v:shape>
            <v:shape id="_x0000_s2067" type="#_x0000_t32" style="position:absolute;left:4643;top:6934;width:2609;height:1;flip:y" o:connectortype="straight" adj="10796,13193673,-38084">
              <v:stroke endarrow="block"/>
            </v:shape>
            <v:oval id="_x0000_s2070" style="position:absolute;left:7252;top:5399;width:1647;height:652" fillcolor="white [3201]" strokecolor="black [3213]" strokeweight="1pt">
              <v:fill color2="#b6dde8 [1304]" focusposition="1" focussize="" focus="100%" type="gradient"/>
              <v:shadow on="t" type="perspective" color="#243f60 [1604]" opacity=".5" offset="1pt" offset2="-3pt"/>
              <v:textbox style="mso-next-textbox:#_x0000_s2070">
                <w:txbxContent>
                  <w:p w:rsidR="00FA6E91" w:rsidRDefault="00FA6E91" w:rsidP="00C27DBB">
                    <w:pPr>
                      <w:jc w:val="center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对象评价</w:t>
                    </w:r>
                  </w:p>
                </w:txbxContent>
              </v:textbox>
            </v:oval>
            <v:shape id="_x0000_s2071" type="#_x0000_t32" style="position:absolute;left:8076;top:6051;width:1;height:557;flip:y" o:connectortype="straight" adj="10796,13193673,-38084">
              <v:stroke endarrow="block"/>
            </v:shape>
            <v:shape id="_x0000_s2072" type="#_x0000_t38" style="position:absolute;left:6373;top:5385;width:879;height:340;rotation:180" o:connectortype="curved" adj="10812,-564078,-177223">
              <v:stroke endarrow="block"/>
            </v:shape>
            <v:shape id="_x0000_s2073" type="#_x0000_t38" style="position:absolute;left:6269;top:5478;width:1088;height:1361;rotation:270;flip:x" o:connectortype="curved" adj="10800,156437,-147964" strokecolor="#e36c0a [2409]">
              <v:stroke endarrow="block"/>
            </v:shape>
            <w10:wrap type="none"/>
            <w10:anchorlock/>
          </v:group>
        </w:pict>
      </w:r>
    </w:p>
    <w:p w:rsidR="00C27DBB" w:rsidRPr="00755F89" w:rsidRDefault="001E4351" w:rsidP="00C27DBB">
      <w:pPr>
        <w:pStyle w:val="9"/>
        <w:rPr>
          <w:rFonts w:hint="eastAsia"/>
        </w:rPr>
      </w:pPr>
      <w:bookmarkStart w:id="29" w:name="_Toc363899237"/>
      <w:r>
        <w:rPr>
          <w:rFonts w:hint="eastAsia"/>
        </w:rPr>
        <w:t>业务会话</w:t>
      </w:r>
      <w:r w:rsidR="00C27DBB" w:rsidRPr="00755F89">
        <w:rPr>
          <w:rFonts w:hint="eastAsia"/>
        </w:rPr>
        <w:t>状态转换</w:t>
      </w:r>
      <w:bookmarkEnd w:id="29"/>
    </w:p>
    <w:p w:rsidR="002909DC" w:rsidRDefault="00224514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空闲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双方确认：</w:t>
      </w:r>
      <w:r w:rsidR="00493E45">
        <w:rPr>
          <w:rFonts w:hint="eastAsia"/>
          <w:lang w:eastAsia="zh-CN"/>
        </w:rPr>
        <w:t xml:space="preserve"> 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>
        <w:rPr>
          <w:rFonts w:hint="eastAsia"/>
          <w:lang w:eastAsia="zh-CN"/>
        </w:rPr>
        <w:t>匹配到两个</w:t>
      </w:r>
      <w:r w:rsidRPr="00682294">
        <w:rPr>
          <w:rFonts w:hint="eastAsia"/>
          <w:b/>
          <w:u w:val="single"/>
          <w:lang w:eastAsia="zh-CN"/>
        </w:rPr>
        <w:t>设备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>
        <w:rPr>
          <w:rFonts w:hint="eastAsia"/>
          <w:lang w:eastAsia="zh-CN"/>
        </w:rPr>
        <w:t>从</w:t>
      </w:r>
      <w:r w:rsidR="002909DC" w:rsidRPr="00B72A7E">
        <w:rPr>
          <w:rFonts w:hint="eastAsia"/>
          <w:b/>
          <w:u w:val="single"/>
          <w:lang w:eastAsia="zh-CN"/>
        </w:rPr>
        <w:t>业务会话池</w:t>
      </w:r>
      <w:r w:rsidR="002909DC">
        <w:rPr>
          <w:rFonts w:hint="eastAsia"/>
          <w:lang w:eastAsia="zh-CN"/>
        </w:rPr>
        <w:t>成功申请到一个业务会话</w:t>
      </w:r>
    </w:p>
    <w:p w:rsidR="002909DC" w:rsidRDefault="00682294" w:rsidP="004A5098">
      <w:pPr>
        <w:pStyle w:val="ac"/>
        <w:numPr>
          <w:ilvl w:val="1"/>
          <w:numId w:val="17"/>
        </w:numPr>
        <w:ind w:left="851"/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业务会话调度器</w:t>
      </w:r>
      <w:r w:rsidR="002909DC" w:rsidRPr="002909DC">
        <w:rPr>
          <w:rFonts w:hint="eastAsia"/>
          <w:lang w:eastAsia="zh-CN"/>
        </w:rPr>
        <w:t>完成</w:t>
      </w:r>
      <w:r w:rsidR="002909DC">
        <w:rPr>
          <w:rFonts w:hint="eastAsia"/>
          <w:lang w:eastAsia="zh-CN"/>
        </w:rPr>
        <w:t>绑定</w:t>
      </w:r>
      <w:r w:rsidR="002909DC" w:rsidRPr="00040DF2">
        <w:rPr>
          <w:rFonts w:hint="eastAsia"/>
          <w:b/>
          <w:u w:val="single"/>
          <w:lang w:eastAsia="zh-CN"/>
        </w:rPr>
        <w:t>业务会话</w:t>
      </w:r>
      <w:r w:rsidR="002909DC">
        <w:rPr>
          <w:rFonts w:hint="eastAsia"/>
          <w:lang w:eastAsia="zh-CN"/>
        </w:rPr>
        <w:t>和</w:t>
      </w:r>
      <w:r w:rsidR="002909DC">
        <w:rPr>
          <w:rFonts w:hint="eastAsia"/>
          <w:lang w:eastAsia="zh-CN"/>
        </w:rPr>
        <w:t>2</w:t>
      </w:r>
      <w:r w:rsidR="002909DC">
        <w:rPr>
          <w:rFonts w:hint="eastAsia"/>
          <w:lang w:eastAsia="zh-CN"/>
        </w:rPr>
        <w:t>个</w:t>
      </w:r>
      <w:r w:rsidRPr="00682294">
        <w:rPr>
          <w:rFonts w:hint="eastAsia"/>
          <w:b/>
          <w:u w:val="single"/>
          <w:lang w:eastAsia="zh-CN"/>
        </w:rPr>
        <w:t>设备</w:t>
      </w:r>
    </w:p>
    <w:p w:rsidR="00224514" w:rsidRDefault="00682294" w:rsidP="004A5098">
      <w:pPr>
        <w:pStyle w:val="ac"/>
        <w:numPr>
          <w:ilvl w:val="1"/>
          <w:numId w:val="17"/>
        </w:numPr>
        <w:ind w:left="851"/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业务会话</w:t>
      </w:r>
      <w:r w:rsidR="00911276">
        <w:rPr>
          <w:rFonts w:hint="eastAsia"/>
          <w:lang w:eastAsia="zh-CN"/>
        </w:rPr>
        <w:t>通过</w:t>
      </w:r>
      <w:r w:rsidR="00B51D8D">
        <w:rPr>
          <w:rFonts w:hint="eastAsia"/>
          <w:lang w:eastAsia="zh-CN"/>
        </w:rPr>
        <w:t>2</w:t>
      </w:r>
      <w:r w:rsidR="002909DC">
        <w:rPr>
          <w:rFonts w:hint="eastAsia"/>
          <w:lang w:eastAsia="zh-CN"/>
        </w:rPr>
        <w:t>个</w:t>
      </w:r>
      <w:r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向用户</w:t>
      </w:r>
      <w:r w:rsidR="002909DC">
        <w:rPr>
          <w:rFonts w:hint="eastAsia"/>
          <w:lang w:eastAsia="zh-CN"/>
        </w:rPr>
        <w:t>发出</w:t>
      </w:r>
      <w:r w:rsidR="00B51D8D">
        <w:rPr>
          <w:rFonts w:hint="eastAsia"/>
          <w:lang w:eastAsia="zh-CN"/>
        </w:rPr>
        <w:t>包括对方印象卡片的</w:t>
      </w:r>
      <w:r w:rsidR="002909DC">
        <w:rPr>
          <w:rFonts w:hint="eastAsia"/>
          <w:lang w:eastAsia="zh-CN"/>
        </w:rPr>
        <w:t>确认请求</w:t>
      </w:r>
    </w:p>
    <w:p w:rsidR="00B51D8D" w:rsidRDefault="00B51D8D" w:rsidP="004A5098">
      <w:pPr>
        <w:pStyle w:val="ac"/>
        <w:numPr>
          <w:ilvl w:val="1"/>
          <w:numId w:val="17"/>
        </w:numPr>
        <w:ind w:left="851"/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040DF2">
        <w:rPr>
          <w:rFonts w:hint="eastAsia"/>
          <w:lang w:eastAsia="zh-CN"/>
        </w:rPr>
        <w:t>更新自己的</w:t>
      </w:r>
      <w:r>
        <w:rPr>
          <w:rFonts w:hint="eastAsia"/>
          <w:lang w:eastAsia="zh-CN"/>
        </w:rPr>
        <w:t>状态</w:t>
      </w:r>
      <w:r w:rsidR="00BC4B14">
        <w:rPr>
          <w:lang w:eastAsia="zh-CN"/>
        </w:rPr>
        <w:br/>
      </w:r>
    </w:p>
    <w:p w:rsidR="00B51D8D" w:rsidRDefault="00B51D8D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  <w:r w:rsidR="00493E45">
        <w:rPr>
          <w:rFonts w:hint="eastAsia"/>
          <w:lang w:eastAsia="zh-CN"/>
        </w:rPr>
        <w:t xml:space="preserve"> </w:t>
      </w:r>
    </w:p>
    <w:p w:rsidR="00B51D8D" w:rsidRDefault="00B51D8D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</w:t>
      </w:r>
      <w:r w:rsidR="002234F6">
        <w:rPr>
          <w:rFonts w:hint="eastAsia"/>
          <w:lang w:eastAsia="zh-CN"/>
        </w:rPr>
        <w:t>已发送</w:t>
      </w:r>
      <w:r>
        <w:rPr>
          <w:rFonts w:hint="eastAsia"/>
          <w:lang w:eastAsia="zh-CN"/>
        </w:rPr>
        <w:t>聊天确认请求</w:t>
      </w:r>
    </w:p>
    <w:p w:rsidR="00503DA7" w:rsidRDefault="00B51D8D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至少有一个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911276" w:rsidRPr="00911276">
        <w:rPr>
          <w:rFonts w:hint="eastAsia"/>
          <w:lang w:eastAsia="zh-CN"/>
        </w:rPr>
        <w:t>收到</w:t>
      </w:r>
      <w:r w:rsidR="00911276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根据对方的印象卡片拒绝与对方聊天</w:t>
      </w:r>
      <w:r w:rsidR="00911276">
        <w:rPr>
          <w:rFonts w:hint="eastAsia"/>
          <w:lang w:eastAsia="zh-CN"/>
        </w:rPr>
        <w:t>的回应</w:t>
      </w:r>
    </w:p>
    <w:p w:rsidR="00B51D8D" w:rsidRPr="00B51D8D" w:rsidRDefault="00B51D8D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="002234F6"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="002234F6" w:rsidRPr="002234F6">
        <w:rPr>
          <w:rFonts w:hint="eastAsia"/>
          <w:lang w:eastAsia="zh-CN"/>
        </w:rPr>
        <w:t>申请</w:t>
      </w:r>
      <w:r w:rsidR="002234F6">
        <w:rPr>
          <w:rFonts w:hint="eastAsia"/>
          <w:lang w:eastAsia="zh-CN"/>
        </w:rPr>
        <w:t>回收</w:t>
      </w:r>
    </w:p>
    <w:p w:rsidR="00B51D8D" w:rsidRDefault="00B51D8D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</w:t>
      </w:r>
      <w:r w:rsidR="002234F6">
        <w:rPr>
          <w:rFonts w:hint="eastAsia"/>
          <w:lang w:eastAsia="zh-CN"/>
        </w:rPr>
        <w:t>初始化为</w:t>
      </w:r>
      <w:r w:rsidRPr="00B72A7E">
        <w:rPr>
          <w:rFonts w:hint="eastAsia"/>
          <w:b/>
          <w:u w:val="single"/>
          <w:lang w:eastAsia="zh-CN"/>
        </w:rPr>
        <w:t>空闲</w:t>
      </w:r>
      <w:r w:rsidR="00BC4B14">
        <w:rPr>
          <w:b/>
          <w:u w:val="single"/>
          <w:lang w:eastAsia="zh-CN"/>
        </w:rPr>
        <w:br/>
      </w:r>
    </w:p>
    <w:p w:rsidR="00B72A7E" w:rsidRDefault="00B72A7E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双方确认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视频通话：</w:t>
      </w:r>
      <w:r w:rsidR="00493E45">
        <w:rPr>
          <w:rFonts w:hint="eastAsia"/>
          <w:lang w:eastAsia="zh-CN"/>
        </w:rPr>
        <w:t xml:space="preserve"> </w:t>
      </w:r>
    </w:p>
    <w:p w:rsidR="00B72A7E" w:rsidRDefault="00B72A7E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都收到聊天确认请求</w:t>
      </w:r>
      <w:r w:rsidR="00BC4B14">
        <w:rPr>
          <w:lang w:eastAsia="zh-CN"/>
        </w:rPr>
        <w:br/>
      </w:r>
    </w:p>
    <w:p w:rsidR="00B72A7E" w:rsidRDefault="00A13BF2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r w:rsidR="00040DF2" w:rsidRPr="00040DF2">
        <w:rPr>
          <w:rFonts w:hint="eastAsia"/>
          <w:lang w:eastAsia="zh-CN"/>
        </w:rPr>
        <w:t>对象评价</w:t>
      </w:r>
      <w:r>
        <w:rPr>
          <w:rFonts w:hint="eastAsia"/>
          <w:lang w:eastAsia="zh-CN"/>
        </w:rPr>
        <w:t>：</w:t>
      </w:r>
    </w:p>
    <w:p w:rsidR="00A13BF2" w:rsidRDefault="00BD6990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都收到聊天结束通知</w:t>
      </w:r>
      <w:r w:rsidR="00BC4B14">
        <w:rPr>
          <w:lang w:eastAsia="zh-CN"/>
        </w:rPr>
        <w:br/>
      </w:r>
    </w:p>
    <w:p w:rsidR="002909DC" w:rsidRDefault="00040DF2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 w:rsidRPr="00123F7A">
        <w:rPr>
          <w:rFonts w:hint="eastAsia"/>
          <w:lang w:eastAsia="zh-CN"/>
        </w:rPr>
        <w:lastRenderedPageBreak/>
        <w:t>对象评价</w:t>
      </w:r>
      <w:r w:rsidR="00BD6990">
        <w:rPr>
          <w:rFonts w:hint="eastAsia"/>
          <w:lang w:eastAsia="zh-CN"/>
        </w:rPr>
        <w:sym w:font="Wingdings" w:char="F0E0"/>
      </w:r>
      <w:r w:rsidR="00BD6990">
        <w:rPr>
          <w:rFonts w:hint="eastAsia"/>
          <w:lang w:eastAsia="zh-CN"/>
        </w:rPr>
        <w:t>空闲：</w:t>
      </w:r>
    </w:p>
    <w:p w:rsidR="00BD6990" w:rsidRDefault="00BD6990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与该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绑定的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都收到</w:t>
      </w:r>
      <w:r w:rsidR="00040DF2" w:rsidRPr="00123F7A">
        <w:rPr>
          <w:rFonts w:hint="eastAsia"/>
          <w:lang w:eastAsia="zh-CN"/>
        </w:rPr>
        <w:t>对象评价</w:t>
      </w:r>
      <w:r>
        <w:rPr>
          <w:rFonts w:hint="eastAsia"/>
          <w:lang w:eastAsia="zh-CN"/>
        </w:rPr>
        <w:t>请求</w:t>
      </w:r>
    </w:p>
    <w:p w:rsidR="009864ED" w:rsidRDefault="009864ED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9864ED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将本次通话的相关记录保存到数据库中，包括：</w:t>
      </w:r>
      <w:r>
        <w:rPr>
          <w:lang w:eastAsia="zh-CN"/>
        </w:rPr>
        <w:br/>
      </w:r>
      <w:r>
        <w:rPr>
          <w:rFonts w:hint="eastAsia"/>
          <w:lang w:eastAsia="zh-CN"/>
        </w:rPr>
        <w:t>通话表：通话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、建立时间、结束时间</w:t>
      </w:r>
      <w:r>
        <w:rPr>
          <w:lang w:eastAsia="zh-CN"/>
        </w:rPr>
        <w:br/>
      </w:r>
      <w:r>
        <w:rPr>
          <w:rFonts w:hint="eastAsia"/>
          <w:lang w:eastAsia="zh-CN"/>
        </w:rPr>
        <w:t>设备通话记录表：设备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、通话</w:t>
      </w:r>
      <w:r>
        <w:rPr>
          <w:rFonts w:hint="eastAsia"/>
          <w:lang w:eastAsia="zh-CN"/>
        </w:rPr>
        <w:t>ID</w:t>
      </w:r>
    </w:p>
    <w:p w:rsidR="00415F83" w:rsidRPr="00B51D8D" w:rsidRDefault="00415F83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Pr="002234F6">
        <w:rPr>
          <w:rFonts w:hint="eastAsia"/>
          <w:lang w:eastAsia="zh-CN"/>
        </w:rPr>
        <w:t>申请</w:t>
      </w:r>
      <w:r>
        <w:rPr>
          <w:rFonts w:hint="eastAsia"/>
          <w:lang w:eastAsia="zh-CN"/>
        </w:rPr>
        <w:t>回收</w:t>
      </w:r>
    </w:p>
    <w:p w:rsidR="00493E45" w:rsidRPr="00BD6990" w:rsidRDefault="00415F83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415F83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415F83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的状态初始化为</w:t>
      </w:r>
      <w:r w:rsidRPr="00415F83">
        <w:rPr>
          <w:rFonts w:hint="eastAsia"/>
          <w:b/>
          <w:u w:val="single"/>
          <w:lang w:eastAsia="zh-CN"/>
        </w:rPr>
        <w:t>空闲</w:t>
      </w:r>
      <w:r w:rsidR="00BC4B14">
        <w:rPr>
          <w:b/>
          <w:u w:val="single"/>
          <w:lang w:eastAsia="zh-CN"/>
        </w:rPr>
        <w:br/>
      </w:r>
    </w:p>
    <w:p w:rsidR="002909DC" w:rsidRPr="00493E45" w:rsidRDefault="00493E45" w:rsidP="004A5098">
      <w:pPr>
        <w:pStyle w:val="ac"/>
        <w:numPr>
          <w:ilvl w:val="0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视频通话</w:t>
      </w:r>
      <w:r>
        <w:rPr>
          <w:rFonts w:hint="eastAsia"/>
          <w:lang w:eastAsia="zh-CN"/>
        </w:rPr>
        <w:sym w:font="Wingdings" w:char="F0E0"/>
      </w:r>
      <w:r>
        <w:rPr>
          <w:rFonts w:hint="eastAsia"/>
          <w:lang w:eastAsia="zh-CN"/>
        </w:rPr>
        <w:t>空闲：</w:t>
      </w:r>
    </w:p>
    <w:p w:rsidR="00461B78" w:rsidRDefault="00461B78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视频通话由于异常原因结束</w:t>
      </w:r>
    </w:p>
    <w:p w:rsidR="00415F83" w:rsidRPr="00B51D8D" w:rsidRDefault="00415F83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</w:t>
      </w:r>
      <w:r w:rsidRPr="002234F6">
        <w:rPr>
          <w:rFonts w:hint="eastAsia"/>
          <w:lang w:eastAsia="zh-CN"/>
        </w:rPr>
        <w:t>向</w:t>
      </w:r>
      <w:r w:rsidRPr="00B72A7E">
        <w:rPr>
          <w:rFonts w:hint="eastAsia"/>
          <w:b/>
          <w:u w:val="single"/>
          <w:lang w:eastAsia="zh-CN"/>
        </w:rPr>
        <w:t>业务会话池</w:t>
      </w:r>
      <w:r w:rsidRPr="002234F6">
        <w:rPr>
          <w:rFonts w:hint="eastAsia"/>
          <w:lang w:eastAsia="zh-CN"/>
        </w:rPr>
        <w:t>申请</w:t>
      </w:r>
      <w:r>
        <w:rPr>
          <w:rFonts w:hint="eastAsia"/>
          <w:lang w:eastAsia="zh-CN"/>
        </w:rPr>
        <w:t>回收</w:t>
      </w:r>
    </w:p>
    <w:p w:rsidR="00415F83" w:rsidRDefault="00415F83" w:rsidP="004A5098">
      <w:pPr>
        <w:pStyle w:val="ac"/>
        <w:numPr>
          <w:ilvl w:val="2"/>
          <w:numId w:val="16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业务会话池</w:t>
      </w:r>
      <w:r w:rsidRPr="00B51D8D">
        <w:rPr>
          <w:rFonts w:hint="eastAsia"/>
          <w:lang w:eastAsia="zh-CN"/>
        </w:rPr>
        <w:t>将</w:t>
      </w:r>
      <w:r w:rsidRPr="00B72A7E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的状态初始化为</w:t>
      </w:r>
      <w:r w:rsidRPr="00B72A7E">
        <w:rPr>
          <w:rFonts w:hint="eastAsia"/>
          <w:b/>
          <w:u w:val="single"/>
          <w:lang w:eastAsia="zh-CN"/>
        </w:rPr>
        <w:t>空闲</w:t>
      </w:r>
    </w:p>
    <w:p w:rsidR="00493E45" w:rsidRPr="00415F83" w:rsidRDefault="00493E45" w:rsidP="00E23408">
      <w:pPr>
        <w:rPr>
          <w:rFonts w:hint="eastAsia"/>
          <w:lang w:eastAsia="zh-CN"/>
        </w:rPr>
      </w:pPr>
    </w:p>
    <w:p w:rsidR="00A03DA1" w:rsidRDefault="00682294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业务设备池</w:t>
      </w:r>
    </w:p>
    <w:p w:rsidR="00A03DA1" w:rsidRDefault="00A03DA1" w:rsidP="00A03D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人海服务器需要维护两个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</w:t>
      </w:r>
    </w:p>
    <w:p w:rsidR="00A03DA1" w:rsidRDefault="00A03DA1" w:rsidP="004A5098">
      <w:pPr>
        <w:pStyle w:val="ac"/>
        <w:numPr>
          <w:ilvl w:val="0"/>
          <w:numId w:val="12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随机聊天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的配对策略为随机配对</w:t>
      </w:r>
    </w:p>
    <w:p w:rsidR="00A03DA1" w:rsidRDefault="00A03DA1" w:rsidP="004A5098">
      <w:pPr>
        <w:pStyle w:val="ac"/>
        <w:numPr>
          <w:ilvl w:val="0"/>
          <w:numId w:val="12"/>
        </w:numPr>
        <w:rPr>
          <w:rFonts w:hint="eastAsia"/>
          <w:lang w:eastAsia="zh-CN"/>
        </w:rPr>
      </w:pPr>
      <w:r w:rsidRPr="00B72A7E">
        <w:rPr>
          <w:rFonts w:hint="eastAsia"/>
          <w:b/>
          <w:u w:val="single"/>
          <w:lang w:eastAsia="zh-CN"/>
        </w:rPr>
        <w:t>兴趣聊天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：该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的配对策略为根据两个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之间相匹配的兴趣标签配对</w:t>
      </w:r>
    </w:p>
    <w:p w:rsidR="00A03DA1" w:rsidRDefault="00A03DA1" w:rsidP="00A03D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进入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的条件：</w:t>
      </w:r>
      <w:r w:rsidR="0060014B" w:rsidRPr="00B72A7E">
        <w:rPr>
          <w:rFonts w:hint="eastAsia"/>
          <w:b/>
          <w:u w:val="single"/>
          <w:lang w:eastAsia="zh-CN"/>
        </w:rPr>
        <w:t>在线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60014B" w:rsidRPr="00B72A7E">
        <w:rPr>
          <w:rFonts w:hint="eastAsia"/>
          <w:b/>
          <w:u w:val="single"/>
          <w:lang w:eastAsia="zh-CN"/>
        </w:rPr>
        <w:t>池</w:t>
      </w:r>
      <w:r w:rsidR="0060014B">
        <w:rPr>
          <w:rFonts w:hint="eastAsia"/>
          <w:lang w:eastAsia="zh-CN"/>
        </w:rPr>
        <w:t>中的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提交了聊天业务模式的请求</w:t>
      </w:r>
    </w:p>
    <w:p w:rsidR="0060014B" w:rsidRDefault="0060014B" w:rsidP="00A03DA1">
      <w:pPr>
        <w:rPr>
          <w:rFonts w:hint="eastAsia"/>
          <w:lang w:eastAsia="zh-CN"/>
        </w:rPr>
      </w:pPr>
    </w:p>
    <w:p w:rsidR="0060014B" w:rsidRPr="0060014B" w:rsidRDefault="0060014B" w:rsidP="00A03DA1">
      <w:pPr>
        <w:rPr>
          <w:rFonts w:hint="eastAsia"/>
          <w:b/>
          <w:i/>
          <w:lang w:eastAsia="zh-CN"/>
        </w:rPr>
      </w:pPr>
      <w:r w:rsidRPr="0060014B">
        <w:rPr>
          <w:rFonts w:hint="eastAsia"/>
          <w:b/>
          <w:i/>
          <w:lang w:eastAsia="zh-CN"/>
        </w:rPr>
        <w:sym w:font="Wingdings" w:char="F026"/>
      </w:r>
      <w:r w:rsidRPr="0060014B">
        <w:rPr>
          <w:rFonts w:hint="eastAsia"/>
          <w:b/>
          <w:i/>
          <w:lang w:eastAsia="zh-CN"/>
        </w:rPr>
        <w:t xml:space="preserve"> </w:t>
      </w:r>
      <w:r w:rsidRPr="0060014B">
        <w:rPr>
          <w:rFonts w:hint="eastAsia"/>
          <w:b/>
          <w:i/>
          <w:lang w:eastAsia="zh-CN"/>
        </w:rPr>
        <w:t>说明：</w:t>
      </w:r>
    </w:p>
    <w:p w:rsidR="00A03DA1" w:rsidRPr="00A03DA1" w:rsidRDefault="00A03DA1" w:rsidP="00A03DA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在同一时刻只能进入一个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，如果要切换聊天业务模式，用户需要退出当前的</w:t>
      </w:r>
      <w:r w:rsidR="00682294" w:rsidRPr="00682294">
        <w:rPr>
          <w:rFonts w:hint="eastAsia"/>
          <w:b/>
          <w:u w:val="single"/>
          <w:lang w:eastAsia="zh-CN"/>
        </w:rPr>
        <w:t>业务设备池</w:t>
      </w:r>
      <w:r>
        <w:rPr>
          <w:rFonts w:hint="eastAsia"/>
          <w:lang w:eastAsia="zh-CN"/>
        </w:rPr>
        <w:t>，再</w:t>
      </w:r>
      <w:r w:rsidR="0060014B">
        <w:rPr>
          <w:rFonts w:hint="eastAsia"/>
          <w:lang w:eastAsia="zh-CN"/>
        </w:rPr>
        <w:t>提交</w:t>
      </w:r>
      <w:r>
        <w:rPr>
          <w:rFonts w:hint="eastAsia"/>
          <w:lang w:eastAsia="zh-CN"/>
        </w:rPr>
        <w:t>另一个</w:t>
      </w:r>
      <w:r w:rsidR="0060014B">
        <w:rPr>
          <w:rFonts w:hint="eastAsia"/>
          <w:lang w:eastAsia="zh-CN"/>
        </w:rPr>
        <w:t>聊天模式的请求</w:t>
      </w:r>
      <w:r>
        <w:rPr>
          <w:rFonts w:hint="eastAsia"/>
          <w:lang w:eastAsia="zh-CN"/>
        </w:rPr>
        <w:t>。</w:t>
      </w:r>
    </w:p>
    <w:p w:rsidR="00A03DA1" w:rsidRDefault="00A03DA1" w:rsidP="00E23408">
      <w:pPr>
        <w:rPr>
          <w:rFonts w:hint="eastAsia"/>
          <w:lang w:eastAsia="zh-CN"/>
        </w:rPr>
      </w:pPr>
    </w:p>
    <w:p w:rsidR="0060014B" w:rsidRDefault="0016178B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业务会话池</w:t>
      </w:r>
    </w:p>
    <w:p w:rsidR="0016178B" w:rsidRDefault="00BD6990" w:rsidP="00E234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业务会话池</w:t>
      </w:r>
      <w:r w:rsidR="001E282E">
        <w:rPr>
          <w:rFonts w:hint="eastAsia"/>
          <w:lang w:eastAsia="zh-CN"/>
        </w:rPr>
        <w:t>的功能包括：</w:t>
      </w:r>
    </w:p>
    <w:p w:rsidR="007E2174" w:rsidRPr="007E2174" w:rsidRDefault="007E2174" w:rsidP="004A5098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根据可配的上限控制业务会话的数量</w:t>
      </w:r>
    </w:p>
    <w:p w:rsidR="001E282E" w:rsidRDefault="007E2174" w:rsidP="004A5098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初始化业务会话并绑定从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会话池申请到的</w:t>
      </w:r>
      <w:r>
        <w:rPr>
          <w:rFonts w:hint="eastAsia"/>
          <w:lang w:eastAsia="zh-CN"/>
        </w:rPr>
        <w:t>WebRTC</w:t>
      </w:r>
      <w:r>
        <w:rPr>
          <w:rFonts w:hint="eastAsia"/>
          <w:lang w:eastAsia="zh-CN"/>
        </w:rPr>
        <w:t>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接受业务会话的申请请求并分配业务会话</w:t>
      </w:r>
    </w:p>
    <w:p w:rsidR="007E2174" w:rsidRDefault="007E2174" w:rsidP="004A5098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接受业务会话的回收请求并回收业务会话</w:t>
      </w:r>
    </w:p>
    <w:p w:rsidR="001C4EE4" w:rsidRPr="001E282E" w:rsidRDefault="001C4EE4" w:rsidP="004A5098">
      <w:pPr>
        <w:pStyle w:val="ac"/>
        <w:numPr>
          <w:ilvl w:val="0"/>
          <w:numId w:val="2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统计处于某种状态的会话总数，并定时保存到数据库中</w:t>
      </w:r>
    </w:p>
    <w:p w:rsidR="00BD6990" w:rsidRPr="001C4EE4" w:rsidRDefault="00BD6990" w:rsidP="00E23408">
      <w:pPr>
        <w:rPr>
          <w:rFonts w:hint="eastAsia"/>
          <w:lang w:eastAsia="zh-CN"/>
        </w:rPr>
      </w:pPr>
    </w:p>
    <w:p w:rsidR="00BD6990" w:rsidRDefault="00BD6990" w:rsidP="00E23408">
      <w:pPr>
        <w:rPr>
          <w:rFonts w:hint="eastAsia"/>
          <w:lang w:eastAsia="zh-CN"/>
        </w:rPr>
      </w:pPr>
    </w:p>
    <w:p w:rsidR="00F65422" w:rsidRDefault="00F65422" w:rsidP="004A5098">
      <w:pPr>
        <w:pStyle w:val="ac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</w:t>
      </w:r>
      <w:r w:rsidR="00810FDF">
        <w:rPr>
          <w:rFonts w:hint="eastAsia"/>
          <w:lang w:eastAsia="zh-CN"/>
        </w:rPr>
        <w:t>会话调度器</w:t>
      </w:r>
    </w:p>
    <w:p w:rsidR="00F65422" w:rsidRDefault="00810FDF" w:rsidP="00E23408">
      <w:pPr>
        <w:rPr>
          <w:rFonts w:hint="eastAsia"/>
          <w:lang w:eastAsia="zh-CN"/>
        </w:rPr>
      </w:pPr>
      <w:r w:rsidRPr="007B04A2">
        <w:rPr>
          <w:rFonts w:hint="eastAsia"/>
          <w:b/>
          <w:u w:val="single"/>
          <w:lang w:eastAsia="zh-CN"/>
        </w:rPr>
        <w:t>业务会话调度器</w:t>
      </w:r>
      <w:r>
        <w:rPr>
          <w:rFonts w:hint="eastAsia"/>
          <w:lang w:eastAsia="zh-CN"/>
        </w:rPr>
        <w:t>的功能包括：</w:t>
      </w:r>
    </w:p>
    <w:p w:rsidR="001867A2" w:rsidRDefault="001867A2" w:rsidP="004A5098">
      <w:pPr>
        <w:pStyle w:val="ac"/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循环检查</w:t>
      </w:r>
      <w:r w:rsidRPr="007B04A2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中的是否有满足匹配条件的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>
        <w:rPr>
          <w:rFonts w:hint="eastAsia"/>
          <w:lang w:eastAsia="zh-CN"/>
        </w:rPr>
        <w:t>对，如果有：</w:t>
      </w:r>
    </w:p>
    <w:p w:rsidR="001867A2" w:rsidRDefault="005839AA" w:rsidP="004A5098">
      <w:pPr>
        <w:pStyle w:val="ac"/>
        <w:numPr>
          <w:ilvl w:val="1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</w:t>
      </w:r>
      <w:r w:rsidRPr="007B04A2">
        <w:rPr>
          <w:rFonts w:hint="eastAsia"/>
          <w:b/>
          <w:u w:val="single"/>
          <w:lang w:eastAsia="zh-CN"/>
        </w:rPr>
        <w:t>业务会话池</w:t>
      </w:r>
      <w:r>
        <w:rPr>
          <w:rFonts w:hint="eastAsia"/>
          <w:lang w:eastAsia="zh-CN"/>
        </w:rPr>
        <w:t>申请一个</w:t>
      </w:r>
      <w:r w:rsidRPr="007B04A2">
        <w:rPr>
          <w:rFonts w:hint="eastAsia"/>
          <w:b/>
          <w:u w:val="single"/>
          <w:lang w:eastAsia="zh-CN"/>
        </w:rPr>
        <w:t>业务会话</w:t>
      </w:r>
    </w:p>
    <w:p w:rsidR="005839AA" w:rsidRDefault="005839AA" w:rsidP="004A5098">
      <w:pPr>
        <w:pStyle w:val="ac"/>
        <w:numPr>
          <w:ilvl w:val="1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绑定</w:t>
      </w:r>
      <w:r w:rsidRPr="007B04A2">
        <w:rPr>
          <w:rFonts w:hint="eastAsia"/>
          <w:b/>
          <w:u w:val="single"/>
          <w:lang w:eastAsia="zh-CN"/>
        </w:rPr>
        <w:t>业务会话</w:t>
      </w:r>
      <w:r>
        <w:rPr>
          <w:rFonts w:hint="eastAsia"/>
          <w:lang w:eastAsia="zh-CN"/>
        </w:rPr>
        <w:t>和匹配到的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682294" w:rsidRPr="00682294">
        <w:rPr>
          <w:rFonts w:hint="eastAsia"/>
          <w:b/>
          <w:u w:val="single"/>
          <w:lang w:eastAsia="zh-CN"/>
        </w:rPr>
        <w:t>设备</w:t>
      </w:r>
    </w:p>
    <w:p w:rsidR="005839AA" w:rsidRDefault="005839AA" w:rsidP="005839AA">
      <w:pPr>
        <w:rPr>
          <w:rFonts w:hint="eastAsia"/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30" w:name="_Toc363899229"/>
      <w:r>
        <w:rPr>
          <w:rFonts w:hint="eastAsia"/>
          <w:lang w:eastAsia="zh-CN"/>
        </w:rPr>
        <w:t>日志管理</w:t>
      </w:r>
      <w:bookmarkEnd w:id="30"/>
    </w:p>
    <w:p w:rsidR="00F504EE" w:rsidRDefault="00F504EE" w:rsidP="004A5098">
      <w:pPr>
        <w:pStyle w:val="ac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保存日志记录</w:t>
      </w:r>
    </w:p>
    <w:p w:rsidR="00D4063D" w:rsidRDefault="00F504EE" w:rsidP="00F504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人海系统中所有操作都要有对应的日志记录</w:t>
      </w:r>
    </w:p>
    <w:p w:rsidR="00F504EE" w:rsidRDefault="00F504EE" w:rsidP="00F504EE">
      <w:pPr>
        <w:rPr>
          <w:rFonts w:hint="eastAsia"/>
          <w:lang w:eastAsia="zh-CN"/>
        </w:rPr>
      </w:pPr>
    </w:p>
    <w:p w:rsidR="001C4EE4" w:rsidRDefault="001C4EE4" w:rsidP="004A5098">
      <w:pPr>
        <w:pStyle w:val="ac"/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查询日志记录</w:t>
      </w:r>
    </w:p>
    <w:p w:rsidR="00F504EE" w:rsidRDefault="001C4EE4" w:rsidP="00F504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提供接口允许根据条件查询对应的日志记录</w:t>
      </w:r>
    </w:p>
    <w:p w:rsidR="001C4EE4" w:rsidRPr="001C4EE4" w:rsidRDefault="001C4EE4" w:rsidP="00F504EE">
      <w:pPr>
        <w:rPr>
          <w:lang w:eastAsia="zh-CN"/>
        </w:rPr>
      </w:pPr>
    </w:p>
    <w:p w:rsidR="00D4063D" w:rsidRDefault="00D4063D" w:rsidP="00D4063D">
      <w:pPr>
        <w:pStyle w:val="1"/>
        <w:rPr>
          <w:lang w:eastAsia="zh-CN"/>
        </w:rPr>
      </w:pPr>
      <w:bookmarkStart w:id="31" w:name="_Toc363899230"/>
      <w:r>
        <w:rPr>
          <w:rFonts w:hint="eastAsia"/>
          <w:lang w:eastAsia="zh-CN"/>
        </w:rPr>
        <w:t>性能需求</w:t>
      </w:r>
      <w:bookmarkEnd w:id="31"/>
    </w:p>
    <w:p w:rsidR="00D4063D" w:rsidRDefault="001571CA" w:rsidP="004A5098">
      <w:pPr>
        <w:pStyle w:val="ac"/>
        <w:numPr>
          <w:ilvl w:val="0"/>
          <w:numId w:val="3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性能需求</w:t>
      </w:r>
    </w:p>
    <w:p w:rsidR="001571CA" w:rsidRDefault="007B04A2" w:rsidP="001571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人海服务器必须满足</w:t>
      </w:r>
      <w:r w:rsidR="001571CA">
        <w:rPr>
          <w:rFonts w:hint="eastAsia"/>
          <w:lang w:eastAsia="zh-CN"/>
        </w:rPr>
        <w:t>5000</w:t>
      </w:r>
      <w:r w:rsidR="001571CA">
        <w:rPr>
          <w:rFonts w:hint="eastAsia"/>
          <w:lang w:eastAsia="zh-CN"/>
        </w:rPr>
        <w:t>对</w:t>
      </w:r>
      <w:r w:rsidR="00682294" w:rsidRPr="00682294">
        <w:rPr>
          <w:rFonts w:hint="eastAsia"/>
          <w:b/>
          <w:u w:val="single"/>
          <w:lang w:eastAsia="zh-CN"/>
        </w:rPr>
        <w:t>设备</w:t>
      </w:r>
      <w:r w:rsidR="001571CA">
        <w:rPr>
          <w:rFonts w:hint="eastAsia"/>
          <w:lang w:eastAsia="zh-CN"/>
        </w:rPr>
        <w:t>同时聊天</w:t>
      </w:r>
      <w:r w:rsidR="00A763E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性能需求</w:t>
      </w:r>
    </w:p>
    <w:p w:rsidR="00041C41" w:rsidRDefault="00041C41" w:rsidP="00041C41">
      <w:pPr>
        <w:pStyle w:val="1"/>
        <w:rPr>
          <w:rFonts w:hint="eastAsia"/>
          <w:lang w:eastAsia="zh-CN"/>
        </w:rPr>
      </w:pPr>
      <w:bookmarkStart w:id="32" w:name="_Toc363899231"/>
      <w:r>
        <w:rPr>
          <w:rFonts w:hint="eastAsia"/>
          <w:lang w:eastAsia="zh-CN"/>
        </w:rPr>
        <w:t>备选需求</w:t>
      </w:r>
      <w:bookmarkEnd w:id="32"/>
    </w:p>
    <w:p w:rsidR="00041C41" w:rsidRDefault="00682294" w:rsidP="004A5098">
      <w:pPr>
        <w:pStyle w:val="ac"/>
        <w:numPr>
          <w:ilvl w:val="0"/>
          <w:numId w:val="9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</w:t>
      </w:r>
    </w:p>
    <w:p w:rsidR="00041C41" w:rsidRDefault="00682294" w:rsidP="00041C41">
      <w:p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A31035" w:rsidRPr="00A31035">
        <w:rPr>
          <w:rFonts w:hint="eastAsia"/>
          <w:lang w:eastAsia="zh-CN"/>
        </w:rPr>
        <w:t>服务</w:t>
      </w:r>
      <w:r w:rsidR="00041C41">
        <w:rPr>
          <w:rFonts w:hint="eastAsia"/>
          <w:lang w:eastAsia="zh-CN"/>
        </w:rPr>
        <w:t>状态管理页面是提供给业务管理员使用，包括如下功能：</w:t>
      </w:r>
    </w:p>
    <w:p w:rsidR="00041C41" w:rsidRDefault="00682294" w:rsidP="004A5098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查询：查询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，并支持如下查询条件：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</w:t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活动信息（如在指定时间范围内有过聊天记录）</w:t>
      </w:r>
    </w:p>
    <w:p w:rsidR="00041C41" w:rsidRDefault="00682294" w:rsidP="004A5098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相关信息展示，包括：</w:t>
      </w:r>
      <w:r w:rsidR="00041C41">
        <w:rPr>
          <w:lang w:eastAsia="zh-CN"/>
        </w:rPr>
        <w:br/>
      </w: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ID</w:t>
      </w:r>
      <w:r w:rsidR="00041C41">
        <w:rPr>
          <w:rFonts w:hint="eastAsia"/>
          <w:lang w:eastAsia="zh-CN"/>
        </w:rPr>
        <w:t>，历史活动信息，相关投诉记录</w:t>
      </w:r>
    </w:p>
    <w:p w:rsidR="00041C41" w:rsidRDefault="00682294" w:rsidP="004A5098">
      <w:pPr>
        <w:pStyle w:val="ac"/>
        <w:numPr>
          <w:ilvl w:val="0"/>
          <w:numId w:val="7"/>
        </w:numPr>
        <w:rPr>
          <w:rFonts w:hint="eastAsia"/>
          <w:lang w:eastAsia="zh-CN"/>
        </w:rPr>
      </w:pPr>
      <w:r w:rsidRPr="00682294">
        <w:rPr>
          <w:rFonts w:hint="eastAsia"/>
          <w:b/>
          <w:u w:val="single"/>
          <w:lang w:eastAsia="zh-CN"/>
        </w:rPr>
        <w:t>设备</w:t>
      </w:r>
      <w:r w:rsidR="00041C41">
        <w:rPr>
          <w:rFonts w:hint="eastAsia"/>
          <w:lang w:eastAsia="zh-CN"/>
        </w:rPr>
        <w:t>状态更新操作：</w:t>
      </w:r>
      <w:r w:rsidR="00041C41">
        <w:rPr>
          <w:lang w:eastAsia="zh-CN"/>
        </w:rPr>
        <w:br/>
      </w:r>
      <w:r w:rsidR="00041C41">
        <w:rPr>
          <w:rFonts w:hint="eastAsia"/>
          <w:lang w:eastAsia="zh-CN"/>
        </w:rPr>
        <w:t>允许</w:t>
      </w:r>
      <w:r w:rsidR="00A31035">
        <w:rPr>
          <w:rFonts w:hint="eastAsia"/>
          <w:lang w:eastAsia="zh-CN"/>
        </w:rPr>
        <w:t>将设备的服务状态设置为正常、禁聊或封停</w:t>
      </w:r>
    </w:p>
    <w:p w:rsidR="00041C41" w:rsidRPr="00C063EF" w:rsidRDefault="00041C41" w:rsidP="00D4063D">
      <w:pPr>
        <w:rPr>
          <w:lang w:eastAsia="zh-CN"/>
        </w:rPr>
      </w:pPr>
    </w:p>
    <w:sectPr w:rsidR="00041C41" w:rsidRPr="00C063EF" w:rsidSect="00667A7B">
      <w:headerReference w:type="default" r:id="rId12"/>
      <w:footerReference w:type="even" r:id="rId13"/>
      <w:footerReference w:type="default" r:id="rId14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3" w:author="c" w:date="2013-08-09T13:28:00Z" w:initials="c">
    <w:p w:rsidR="00FA6E91" w:rsidRDefault="00FA6E91" w:rsidP="00844A18">
      <w:pPr>
        <w:pStyle w:val="a4"/>
        <w:rPr>
          <w:rFonts w:hint="eastAsia"/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其他字段？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098" w:rsidRDefault="004A5098" w:rsidP="00803B7E">
      <w:r>
        <w:separator/>
      </w:r>
    </w:p>
  </w:endnote>
  <w:endnote w:type="continuationSeparator" w:id="1">
    <w:p w:rsidR="004A5098" w:rsidRDefault="004A5098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E91" w:rsidRDefault="00FA6E91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A6E91" w:rsidRDefault="00FA6E91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E91" w:rsidRDefault="00FA6E91" w:rsidP="009F42CC">
    <w:pPr>
      <w:pStyle w:val="a8"/>
      <w:ind w:right="36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561859">
      <w:rPr>
        <w:noProof/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561859">
      <w:rPr>
        <w:noProof/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098" w:rsidRDefault="004A5098" w:rsidP="00803B7E">
      <w:r>
        <w:separator/>
      </w:r>
    </w:p>
  </w:footnote>
  <w:footnote w:type="continuationSeparator" w:id="1">
    <w:p w:rsidR="004A5098" w:rsidRDefault="004A5098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E91" w:rsidRPr="003B49B7" w:rsidRDefault="00FA6E91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000F"/>
    <w:multiLevelType w:val="hybridMultilevel"/>
    <w:tmpl w:val="3F9C95D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AF68D14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>
    <w:nsid w:val="0E5C1A5B"/>
    <w:multiLevelType w:val="hybridMultilevel"/>
    <w:tmpl w:val="3ABCCCD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173B9B"/>
    <w:multiLevelType w:val="hybridMultilevel"/>
    <w:tmpl w:val="CDC0E210"/>
    <w:lvl w:ilvl="0" w:tplc="52DE6948">
      <w:start w:val="1"/>
      <w:numFmt w:val="decimalZero"/>
      <w:lvlText w:val="D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815A8"/>
    <w:multiLevelType w:val="hybridMultilevel"/>
    <w:tmpl w:val="F990AE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EB69B9"/>
    <w:multiLevelType w:val="hybridMultilevel"/>
    <w:tmpl w:val="6F8E0C66"/>
    <w:lvl w:ilvl="0" w:tplc="01CADE2E">
      <w:start w:val="1"/>
      <w:numFmt w:val="decimalZero"/>
      <w:lvlText w:val="PR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9575CF"/>
    <w:multiLevelType w:val="hybridMultilevel"/>
    <w:tmpl w:val="AE44030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473A8D"/>
    <w:multiLevelType w:val="hybridMultilevel"/>
    <w:tmpl w:val="FAD4218C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1F3EBF"/>
    <w:multiLevelType w:val="hybridMultilevel"/>
    <w:tmpl w:val="D6C0297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0692359"/>
    <w:multiLevelType w:val="hybridMultilevel"/>
    <w:tmpl w:val="91A864C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FC00F6"/>
    <w:multiLevelType w:val="hybridMultilevel"/>
    <w:tmpl w:val="5FD49D60"/>
    <w:lvl w:ilvl="0" w:tplc="089EE616">
      <w:start w:val="1"/>
      <w:numFmt w:val="decimalZero"/>
      <w:lvlText w:val="BS_%1.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383A91"/>
    <w:multiLevelType w:val="hybridMultilevel"/>
    <w:tmpl w:val="4FCCBA58"/>
    <w:lvl w:ilvl="0" w:tplc="320EA49A">
      <w:start w:val="1"/>
      <w:numFmt w:val="decimalZero"/>
      <w:lvlText w:val="OP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783E"/>
    <w:multiLevelType w:val="hybridMultilevel"/>
    <w:tmpl w:val="82BCD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D86357"/>
    <w:multiLevelType w:val="hybridMultilevel"/>
    <w:tmpl w:val="BBB0C00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DFE70F9"/>
    <w:multiLevelType w:val="hybridMultilevel"/>
    <w:tmpl w:val="B9DCA3D4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EA45783"/>
    <w:multiLevelType w:val="hybridMultilevel"/>
    <w:tmpl w:val="EA9A966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E0212A"/>
    <w:multiLevelType w:val="hybridMultilevel"/>
    <w:tmpl w:val="F50686FA"/>
    <w:lvl w:ilvl="0" w:tplc="FA0ADDD0">
      <w:start w:val="1"/>
      <w:numFmt w:val="decimalZero"/>
      <w:lvlText w:val="EX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1E4BE1"/>
    <w:multiLevelType w:val="hybridMultilevel"/>
    <w:tmpl w:val="48FEB8F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1E030D"/>
    <w:multiLevelType w:val="hybridMultilevel"/>
    <w:tmpl w:val="C602F45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9490FD4"/>
    <w:multiLevelType w:val="hybridMultilevel"/>
    <w:tmpl w:val="95429C76"/>
    <w:lvl w:ilvl="0" w:tplc="DB7A82CC">
      <w:start w:val="1"/>
      <w:numFmt w:val="decimalZero"/>
      <w:pStyle w:val="9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306D82"/>
    <w:multiLevelType w:val="hybridMultilevel"/>
    <w:tmpl w:val="D74282D6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5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0">
    <w:nsid w:val="673E076B"/>
    <w:multiLevelType w:val="multilevel"/>
    <w:tmpl w:val="3B70C3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8F00D0D"/>
    <w:multiLevelType w:val="hybridMultilevel"/>
    <w:tmpl w:val="9934D77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C37CBD"/>
    <w:multiLevelType w:val="hybridMultilevel"/>
    <w:tmpl w:val="B7EAFACE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C671C4"/>
    <w:multiLevelType w:val="hybridMultilevel"/>
    <w:tmpl w:val="D71042BE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3C84F188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4">
    <w:nsid w:val="71341FE7"/>
    <w:multiLevelType w:val="hybridMultilevel"/>
    <w:tmpl w:val="D94CCCB0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16AE73AC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01973"/>
    <w:multiLevelType w:val="hybridMultilevel"/>
    <w:tmpl w:val="06AC433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58F40BF"/>
    <w:multiLevelType w:val="hybridMultilevel"/>
    <w:tmpl w:val="211695AA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434754"/>
    <w:multiLevelType w:val="hybridMultilevel"/>
    <w:tmpl w:val="4926BDA6"/>
    <w:lvl w:ilvl="0" w:tplc="ECC007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8B45CB7"/>
    <w:multiLevelType w:val="hybridMultilevel"/>
    <w:tmpl w:val="2176FF22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AD76CF3"/>
    <w:multiLevelType w:val="hybridMultilevel"/>
    <w:tmpl w:val="CC3CBA88"/>
    <w:lvl w:ilvl="0" w:tplc="8138E2DE">
      <w:start w:val="1"/>
      <w:numFmt w:val="decimalZero"/>
      <w:lvlText w:val="LM_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7F32EF"/>
    <w:multiLevelType w:val="hybridMultilevel"/>
    <w:tmpl w:val="EA647DFC"/>
    <w:lvl w:ilvl="0" w:tplc="8FB6AF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4"/>
  </w:num>
  <w:num w:numId="4">
    <w:abstractNumId w:val="2"/>
  </w:num>
  <w:num w:numId="5">
    <w:abstractNumId w:val="3"/>
  </w:num>
  <w:num w:numId="6">
    <w:abstractNumId w:val="28"/>
  </w:num>
  <w:num w:numId="7">
    <w:abstractNumId w:val="11"/>
  </w:num>
  <w:num w:numId="8">
    <w:abstractNumId w:val="18"/>
  </w:num>
  <w:num w:numId="9">
    <w:abstractNumId w:val="10"/>
  </w:num>
  <w:num w:numId="10">
    <w:abstractNumId w:val="9"/>
  </w:num>
  <w:num w:numId="11">
    <w:abstractNumId w:val="17"/>
  </w:num>
  <w:num w:numId="12">
    <w:abstractNumId w:val="6"/>
  </w:num>
  <w:num w:numId="13">
    <w:abstractNumId w:val="21"/>
  </w:num>
  <w:num w:numId="14">
    <w:abstractNumId w:val="22"/>
  </w:num>
  <w:num w:numId="15">
    <w:abstractNumId w:val="27"/>
  </w:num>
  <w:num w:numId="16">
    <w:abstractNumId w:val="19"/>
  </w:num>
  <w:num w:numId="17">
    <w:abstractNumId w:val="0"/>
  </w:num>
  <w:num w:numId="18">
    <w:abstractNumId w:val="23"/>
  </w:num>
  <w:num w:numId="19">
    <w:abstractNumId w:val="30"/>
  </w:num>
  <w:num w:numId="20">
    <w:abstractNumId w:val="16"/>
  </w:num>
  <w:num w:numId="21">
    <w:abstractNumId w:val="25"/>
  </w:num>
  <w:num w:numId="22">
    <w:abstractNumId w:val="14"/>
  </w:num>
  <w:num w:numId="23">
    <w:abstractNumId w:val="5"/>
  </w:num>
  <w:num w:numId="24">
    <w:abstractNumId w:val="12"/>
  </w:num>
  <w:num w:numId="25">
    <w:abstractNumId w:val="7"/>
  </w:num>
  <w:num w:numId="26">
    <w:abstractNumId w:val="26"/>
  </w:num>
  <w:num w:numId="27">
    <w:abstractNumId w:val="8"/>
  </w:num>
  <w:num w:numId="28">
    <w:abstractNumId w:val="13"/>
  </w:num>
  <w:num w:numId="29">
    <w:abstractNumId w:val="1"/>
  </w:num>
  <w:num w:numId="30">
    <w:abstractNumId w:val="29"/>
  </w:num>
  <w:num w:numId="31">
    <w:abstractNumId w:val="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0E91"/>
    <w:rsid w:val="00002845"/>
    <w:rsid w:val="00011AAB"/>
    <w:rsid w:val="00012761"/>
    <w:rsid w:val="00017D0D"/>
    <w:rsid w:val="00017D9A"/>
    <w:rsid w:val="000201AC"/>
    <w:rsid w:val="00021B23"/>
    <w:rsid w:val="00027003"/>
    <w:rsid w:val="000342B9"/>
    <w:rsid w:val="000408B5"/>
    <w:rsid w:val="00040DF2"/>
    <w:rsid w:val="00041C41"/>
    <w:rsid w:val="00042D68"/>
    <w:rsid w:val="00046E78"/>
    <w:rsid w:val="00056B60"/>
    <w:rsid w:val="000578B3"/>
    <w:rsid w:val="000673E0"/>
    <w:rsid w:val="000801C1"/>
    <w:rsid w:val="00083D6A"/>
    <w:rsid w:val="0009145A"/>
    <w:rsid w:val="00095B85"/>
    <w:rsid w:val="000A57C9"/>
    <w:rsid w:val="000A5919"/>
    <w:rsid w:val="000A59ED"/>
    <w:rsid w:val="000A64F6"/>
    <w:rsid w:val="000A6C15"/>
    <w:rsid w:val="000B3B9F"/>
    <w:rsid w:val="000B428E"/>
    <w:rsid w:val="000C3184"/>
    <w:rsid w:val="000C446C"/>
    <w:rsid w:val="000D0B17"/>
    <w:rsid w:val="000D1818"/>
    <w:rsid w:val="000D196E"/>
    <w:rsid w:val="000D48BE"/>
    <w:rsid w:val="000D4AA6"/>
    <w:rsid w:val="000D769D"/>
    <w:rsid w:val="000E2EB4"/>
    <w:rsid w:val="000E3C50"/>
    <w:rsid w:val="000E7346"/>
    <w:rsid w:val="0010285C"/>
    <w:rsid w:val="00103BF3"/>
    <w:rsid w:val="00104757"/>
    <w:rsid w:val="00105320"/>
    <w:rsid w:val="00110535"/>
    <w:rsid w:val="00115277"/>
    <w:rsid w:val="00120BC7"/>
    <w:rsid w:val="001211E8"/>
    <w:rsid w:val="00123F7A"/>
    <w:rsid w:val="00125366"/>
    <w:rsid w:val="0012579A"/>
    <w:rsid w:val="00130020"/>
    <w:rsid w:val="0013585F"/>
    <w:rsid w:val="00137A20"/>
    <w:rsid w:val="00141FDC"/>
    <w:rsid w:val="0014462F"/>
    <w:rsid w:val="00152212"/>
    <w:rsid w:val="001571CA"/>
    <w:rsid w:val="00160D43"/>
    <w:rsid w:val="0016178B"/>
    <w:rsid w:val="00171BEB"/>
    <w:rsid w:val="001758EC"/>
    <w:rsid w:val="001814E9"/>
    <w:rsid w:val="0018204F"/>
    <w:rsid w:val="001867A2"/>
    <w:rsid w:val="00193853"/>
    <w:rsid w:val="0019615D"/>
    <w:rsid w:val="00196436"/>
    <w:rsid w:val="001A1D44"/>
    <w:rsid w:val="001B2F92"/>
    <w:rsid w:val="001B4430"/>
    <w:rsid w:val="001B49EF"/>
    <w:rsid w:val="001C09BE"/>
    <w:rsid w:val="001C4EE4"/>
    <w:rsid w:val="001D1853"/>
    <w:rsid w:val="001D3233"/>
    <w:rsid w:val="001E1A90"/>
    <w:rsid w:val="001E1BB2"/>
    <w:rsid w:val="001E27DE"/>
    <w:rsid w:val="001E282E"/>
    <w:rsid w:val="001E4351"/>
    <w:rsid w:val="001E60DC"/>
    <w:rsid w:val="001F64E2"/>
    <w:rsid w:val="001F6782"/>
    <w:rsid w:val="00201560"/>
    <w:rsid w:val="00202A68"/>
    <w:rsid w:val="0020447D"/>
    <w:rsid w:val="002234F6"/>
    <w:rsid w:val="00224514"/>
    <w:rsid w:val="00225248"/>
    <w:rsid w:val="00232786"/>
    <w:rsid w:val="00241D70"/>
    <w:rsid w:val="002444C9"/>
    <w:rsid w:val="00245AE6"/>
    <w:rsid w:val="00246377"/>
    <w:rsid w:val="002465BB"/>
    <w:rsid w:val="00250B33"/>
    <w:rsid w:val="002516C2"/>
    <w:rsid w:val="00261EC8"/>
    <w:rsid w:val="00263622"/>
    <w:rsid w:val="00264FC9"/>
    <w:rsid w:val="002657A8"/>
    <w:rsid w:val="0026766C"/>
    <w:rsid w:val="00270180"/>
    <w:rsid w:val="0027600D"/>
    <w:rsid w:val="00280C35"/>
    <w:rsid w:val="00287CA4"/>
    <w:rsid w:val="002909DC"/>
    <w:rsid w:val="00292526"/>
    <w:rsid w:val="0029383C"/>
    <w:rsid w:val="00296AE2"/>
    <w:rsid w:val="00297847"/>
    <w:rsid w:val="002A1DFD"/>
    <w:rsid w:val="002A3783"/>
    <w:rsid w:val="002A4E76"/>
    <w:rsid w:val="002B7B89"/>
    <w:rsid w:val="002B7EEF"/>
    <w:rsid w:val="002D0D1A"/>
    <w:rsid w:val="002D1AE9"/>
    <w:rsid w:val="002D20AD"/>
    <w:rsid w:val="002D5B05"/>
    <w:rsid w:val="002E0718"/>
    <w:rsid w:val="002E380C"/>
    <w:rsid w:val="002F05C0"/>
    <w:rsid w:val="002F354C"/>
    <w:rsid w:val="002F448D"/>
    <w:rsid w:val="002F78E3"/>
    <w:rsid w:val="003010CF"/>
    <w:rsid w:val="00304662"/>
    <w:rsid w:val="00314A6C"/>
    <w:rsid w:val="00314CD0"/>
    <w:rsid w:val="00317935"/>
    <w:rsid w:val="00317979"/>
    <w:rsid w:val="00323BE1"/>
    <w:rsid w:val="003273CD"/>
    <w:rsid w:val="00334CF4"/>
    <w:rsid w:val="0034012A"/>
    <w:rsid w:val="00343AAC"/>
    <w:rsid w:val="00351E4A"/>
    <w:rsid w:val="00354773"/>
    <w:rsid w:val="003606B2"/>
    <w:rsid w:val="00361275"/>
    <w:rsid w:val="0037349D"/>
    <w:rsid w:val="003772E2"/>
    <w:rsid w:val="003857C5"/>
    <w:rsid w:val="00393B7D"/>
    <w:rsid w:val="00395DF3"/>
    <w:rsid w:val="003A11AA"/>
    <w:rsid w:val="003B49B7"/>
    <w:rsid w:val="003B7743"/>
    <w:rsid w:val="003C1026"/>
    <w:rsid w:val="003C7E1C"/>
    <w:rsid w:val="003D0379"/>
    <w:rsid w:val="003D0C1A"/>
    <w:rsid w:val="003D394C"/>
    <w:rsid w:val="003D53BF"/>
    <w:rsid w:val="003E1B6D"/>
    <w:rsid w:val="003F4718"/>
    <w:rsid w:val="003F7910"/>
    <w:rsid w:val="00410682"/>
    <w:rsid w:val="00410D0F"/>
    <w:rsid w:val="00410D52"/>
    <w:rsid w:val="00412206"/>
    <w:rsid w:val="00415F83"/>
    <w:rsid w:val="00420470"/>
    <w:rsid w:val="004221B0"/>
    <w:rsid w:val="00431F93"/>
    <w:rsid w:val="004341CD"/>
    <w:rsid w:val="00434CD9"/>
    <w:rsid w:val="00435826"/>
    <w:rsid w:val="00440F34"/>
    <w:rsid w:val="00442658"/>
    <w:rsid w:val="00442860"/>
    <w:rsid w:val="004500BE"/>
    <w:rsid w:val="004523E6"/>
    <w:rsid w:val="00455EA5"/>
    <w:rsid w:val="00456845"/>
    <w:rsid w:val="00456849"/>
    <w:rsid w:val="00461B78"/>
    <w:rsid w:val="00467A3C"/>
    <w:rsid w:val="004713C1"/>
    <w:rsid w:val="00471DE7"/>
    <w:rsid w:val="004735FC"/>
    <w:rsid w:val="00475E2E"/>
    <w:rsid w:val="00475F0F"/>
    <w:rsid w:val="00484E05"/>
    <w:rsid w:val="00486029"/>
    <w:rsid w:val="004878C6"/>
    <w:rsid w:val="00493E45"/>
    <w:rsid w:val="004A5098"/>
    <w:rsid w:val="004A5134"/>
    <w:rsid w:val="004B1031"/>
    <w:rsid w:val="004B17D0"/>
    <w:rsid w:val="004C10EE"/>
    <w:rsid w:val="004C1994"/>
    <w:rsid w:val="004D599E"/>
    <w:rsid w:val="004E19AE"/>
    <w:rsid w:val="004E377C"/>
    <w:rsid w:val="004E73E6"/>
    <w:rsid w:val="004F1A19"/>
    <w:rsid w:val="004F4486"/>
    <w:rsid w:val="004F7B54"/>
    <w:rsid w:val="005038D3"/>
    <w:rsid w:val="00503DA7"/>
    <w:rsid w:val="00510426"/>
    <w:rsid w:val="005115E1"/>
    <w:rsid w:val="005124CC"/>
    <w:rsid w:val="005136A3"/>
    <w:rsid w:val="00513A02"/>
    <w:rsid w:val="00515704"/>
    <w:rsid w:val="00522AA6"/>
    <w:rsid w:val="00524AE9"/>
    <w:rsid w:val="00536BCD"/>
    <w:rsid w:val="005447B7"/>
    <w:rsid w:val="005452D9"/>
    <w:rsid w:val="005469AB"/>
    <w:rsid w:val="0055301B"/>
    <w:rsid w:val="0055573B"/>
    <w:rsid w:val="005568A6"/>
    <w:rsid w:val="00556AD7"/>
    <w:rsid w:val="00561859"/>
    <w:rsid w:val="00561EFA"/>
    <w:rsid w:val="005648AD"/>
    <w:rsid w:val="005658C1"/>
    <w:rsid w:val="00566D2D"/>
    <w:rsid w:val="005707CB"/>
    <w:rsid w:val="00571026"/>
    <w:rsid w:val="005725B0"/>
    <w:rsid w:val="00573F2D"/>
    <w:rsid w:val="005839AA"/>
    <w:rsid w:val="0058456A"/>
    <w:rsid w:val="0058750B"/>
    <w:rsid w:val="0059475C"/>
    <w:rsid w:val="0059585B"/>
    <w:rsid w:val="00596C20"/>
    <w:rsid w:val="005A12C8"/>
    <w:rsid w:val="005A406C"/>
    <w:rsid w:val="005A5F95"/>
    <w:rsid w:val="005A60F2"/>
    <w:rsid w:val="005A6381"/>
    <w:rsid w:val="005A7448"/>
    <w:rsid w:val="005B24AD"/>
    <w:rsid w:val="005B58AF"/>
    <w:rsid w:val="005C0079"/>
    <w:rsid w:val="005C2C8D"/>
    <w:rsid w:val="005D1D93"/>
    <w:rsid w:val="005D2636"/>
    <w:rsid w:val="005D4EB7"/>
    <w:rsid w:val="005E259C"/>
    <w:rsid w:val="005E6A0B"/>
    <w:rsid w:val="005F5A80"/>
    <w:rsid w:val="0060014B"/>
    <w:rsid w:val="00601180"/>
    <w:rsid w:val="00604E51"/>
    <w:rsid w:val="006073FC"/>
    <w:rsid w:val="006074E2"/>
    <w:rsid w:val="00610287"/>
    <w:rsid w:val="0062364B"/>
    <w:rsid w:val="0063476B"/>
    <w:rsid w:val="006372BD"/>
    <w:rsid w:val="00642F87"/>
    <w:rsid w:val="00650A7A"/>
    <w:rsid w:val="0065537D"/>
    <w:rsid w:val="006553A8"/>
    <w:rsid w:val="00661149"/>
    <w:rsid w:val="00662C8F"/>
    <w:rsid w:val="00667A7B"/>
    <w:rsid w:val="0067002F"/>
    <w:rsid w:val="00671655"/>
    <w:rsid w:val="00677905"/>
    <w:rsid w:val="00680204"/>
    <w:rsid w:val="00682294"/>
    <w:rsid w:val="006858A3"/>
    <w:rsid w:val="00685E27"/>
    <w:rsid w:val="00686097"/>
    <w:rsid w:val="006912A4"/>
    <w:rsid w:val="006A20CF"/>
    <w:rsid w:val="006A5483"/>
    <w:rsid w:val="006A757B"/>
    <w:rsid w:val="006B1472"/>
    <w:rsid w:val="006C4F6C"/>
    <w:rsid w:val="006C5BBC"/>
    <w:rsid w:val="006C5ECD"/>
    <w:rsid w:val="006C7478"/>
    <w:rsid w:val="006D294C"/>
    <w:rsid w:val="006D57B4"/>
    <w:rsid w:val="006E2050"/>
    <w:rsid w:val="006E6A27"/>
    <w:rsid w:val="006E6B1E"/>
    <w:rsid w:val="006F5BD5"/>
    <w:rsid w:val="00700214"/>
    <w:rsid w:val="00701651"/>
    <w:rsid w:val="007019F9"/>
    <w:rsid w:val="00702014"/>
    <w:rsid w:val="00702405"/>
    <w:rsid w:val="00703794"/>
    <w:rsid w:val="00704F5A"/>
    <w:rsid w:val="00707DDA"/>
    <w:rsid w:val="00710FF4"/>
    <w:rsid w:val="00716F38"/>
    <w:rsid w:val="007175EC"/>
    <w:rsid w:val="00717F3B"/>
    <w:rsid w:val="00726A27"/>
    <w:rsid w:val="007347FA"/>
    <w:rsid w:val="00735F97"/>
    <w:rsid w:val="0074044D"/>
    <w:rsid w:val="007463BE"/>
    <w:rsid w:val="00755F89"/>
    <w:rsid w:val="00762E37"/>
    <w:rsid w:val="007636C6"/>
    <w:rsid w:val="00763947"/>
    <w:rsid w:val="00764A83"/>
    <w:rsid w:val="00766560"/>
    <w:rsid w:val="00766705"/>
    <w:rsid w:val="00770209"/>
    <w:rsid w:val="00776E5C"/>
    <w:rsid w:val="0078662B"/>
    <w:rsid w:val="00791135"/>
    <w:rsid w:val="00791D1A"/>
    <w:rsid w:val="00793A62"/>
    <w:rsid w:val="0079577E"/>
    <w:rsid w:val="00796625"/>
    <w:rsid w:val="007A1664"/>
    <w:rsid w:val="007A3913"/>
    <w:rsid w:val="007A6DB0"/>
    <w:rsid w:val="007A7CF9"/>
    <w:rsid w:val="007B012B"/>
    <w:rsid w:val="007B04A2"/>
    <w:rsid w:val="007B076F"/>
    <w:rsid w:val="007B6402"/>
    <w:rsid w:val="007C5387"/>
    <w:rsid w:val="007C56A1"/>
    <w:rsid w:val="007D1B04"/>
    <w:rsid w:val="007D3FC2"/>
    <w:rsid w:val="007D6CC5"/>
    <w:rsid w:val="007E0F4F"/>
    <w:rsid w:val="007E195B"/>
    <w:rsid w:val="007E2174"/>
    <w:rsid w:val="007E4917"/>
    <w:rsid w:val="007E4E87"/>
    <w:rsid w:val="007F11CC"/>
    <w:rsid w:val="008009B4"/>
    <w:rsid w:val="00803B7E"/>
    <w:rsid w:val="00805544"/>
    <w:rsid w:val="00805B78"/>
    <w:rsid w:val="00807F7B"/>
    <w:rsid w:val="00810A4B"/>
    <w:rsid w:val="00810FDF"/>
    <w:rsid w:val="00811FF4"/>
    <w:rsid w:val="00836F23"/>
    <w:rsid w:val="00840E9C"/>
    <w:rsid w:val="00844A18"/>
    <w:rsid w:val="00852807"/>
    <w:rsid w:val="00854C00"/>
    <w:rsid w:val="00862005"/>
    <w:rsid w:val="008674DD"/>
    <w:rsid w:val="008719EE"/>
    <w:rsid w:val="00873C0C"/>
    <w:rsid w:val="00874D27"/>
    <w:rsid w:val="00881245"/>
    <w:rsid w:val="00882CDB"/>
    <w:rsid w:val="00891E78"/>
    <w:rsid w:val="00894D64"/>
    <w:rsid w:val="0089586F"/>
    <w:rsid w:val="008960F6"/>
    <w:rsid w:val="008A1824"/>
    <w:rsid w:val="008A27EA"/>
    <w:rsid w:val="008B48C1"/>
    <w:rsid w:val="008B6C46"/>
    <w:rsid w:val="008C5701"/>
    <w:rsid w:val="008D01B0"/>
    <w:rsid w:val="008D2A0B"/>
    <w:rsid w:val="008D48B4"/>
    <w:rsid w:val="008D6019"/>
    <w:rsid w:val="008E2A0C"/>
    <w:rsid w:val="008E634D"/>
    <w:rsid w:val="008F0A7E"/>
    <w:rsid w:val="008F274E"/>
    <w:rsid w:val="008F5A19"/>
    <w:rsid w:val="008F747E"/>
    <w:rsid w:val="009021F2"/>
    <w:rsid w:val="00905B09"/>
    <w:rsid w:val="00910280"/>
    <w:rsid w:val="00910934"/>
    <w:rsid w:val="00911276"/>
    <w:rsid w:val="009149CA"/>
    <w:rsid w:val="00914C0B"/>
    <w:rsid w:val="00934E5F"/>
    <w:rsid w:val="00962E24"/>
    <w:rsid w:val="0096537C"/>
    <w:rsid w:val="0098108F"/>
    <w:rsid w:val="009821A0"/>
    <w:rsid w:val="009829A6"/>
    <w:rsid w:val="0098548D"/>
    <w:rsid w:val="009864ED"/>
    <w:rsid w:val="00995007"/>
    <w:rsid w:val="0099779A"/>
    <w:rsid w:val="009A5AC7"/>
    <w:rsid w:val="009A6F65"/>
    <w:rsid w:val="009B427A"/>
    <w:rsid w:val="009B55E0"/>
    <w:rsid w:val="009C13F3"/>
    <w:rsid w:val="009D066F"/>
    <w:rsid w:val="009D2176"/>
    <w:rsid w:val="009E4799"/>
    <w:rsid w:val="009E530D"/>
    <w:rsid w:val="009E5BE8"/>
    <w:rsid w:val="009F06FB"/>
    <w:rsid w:val="009F42CC"/>
    <w:rsid w:val="009F61A7"/>
    <w:rsid w:val="009F7E78"/>
    <w:rsid w:val="00A000FE"/>
    <w:rsid w:val="00A03DA1"/>
    <w:rsid w:val="00A13BF2"/>
    <w:rsid w:val="00A2052F"/>
    <w:rsid w:val="00A21C67"/>
    <w:rsid w:val="00A22677"/>
    <w:rsid w:val="00A23EB0"/>
    <w:rsid w:val="00A24CBD"/>
    <w:rsid w:val="00A31035"/>
    <w:rsid w:val="00A326B7"/>
    <w:rsid w:val="00A32F39"/>
    <w:rsid w:val="00A3474B"/>
    <w:rsid w:val="00A36289"/>
    <w:rsid w:val="00A43A52"/>
    <w:rsid w:val="00A44FF2"/>
    <w:rsid w:val="00A45AD1"/>
    <w:rsid w:val="00A56876"/>
    <w:rsid w:val="00A57C67"/>
    <w:rsid w:val="00A62169"/>
    <w:rsid w:val="00A6623E"/>
    <w:rsid w:val="00A666B5"/>
    <w:rsid w:val="00A6749D"/>
    <w:rsid w:val="00A67ED4"/>
    <w:rsid w:val="00A7126F"/>
    <w:rsid w:val="00A72437"/>
    <w:rsid w:val="00A7359E"/>
    <w:rsid w:val="00A73CE9"/>
    <w:rsid w:val="00A75763"/>
    <w:rsid w:val="00A763E8"/>
    <w:rsid w:val="00A83279"/>
    <w:rsid w:val="00A83FEA"/>
    <w:rsid w:val="00A9055E"/>
    <w:rsid w:val="00A9194F"/>
    <w:rsid w:val="00A919B0"/>
    <w:rsid w:val="00A9553E"/>
    <w:rsid w:val="00A966DB"/>
    <w:rsid w:val="00AB2D9E"/>
    <w:rsid w:val="00AB599C"/>
    <w:rsid w:val="00AB7380"/>
    <w:rsid w:val="00AD5138"/>
    <w:rsid w:val="00AE4A65"/>
    <w:rsid w:val="00AF25D4"/>
    <w:rsid w:val="00AF4CDC"/>
    <w:rsid w:val="00AF6DDC"/>
    <w:rsid w:val="00B00253"/>
    <w:rsid w:val="00B00EBD"/>
    <w:rsid w:val="00B05B25"/>
    <w:rsid w:val="00B0792C"/>
    <w:rsid w:val="00B13797"/>
    <w:rsid w:val="00B16572"/>
    <w:rsid w:val="00B217ED"/>
    <w:rsid w:val="00B23A1B"/>
    <w:rsid w:val="00B23AB4"/>
    <w:rsid w:val="00B23D1F"/>
    <w:rsid w:val="00B24C72"/>
    <w:rsid w:val="00B26F66"/>
    <w:rsid w:val="00B26FFC"/>
    <w:rsid w:val="00B31DFF"/>
    <w:rsid w:val="00B336DD"/>
    <w:rsid w:val="00B34498"/>
    <w:rsid w:val="00B3513D"/>
    <w:rsid w:val="00B464C9"/>
    <w:rsid w:val="00B46ECB"/>
    <w:rsid w:val="00B51454"/>
    <w:rsid w:val="00B51D8D"/>
    <w:rsid w:val="00B546EC"/>
    <w:rsid w:val="00B55FFF"/>
    <w:rsid w:val="00B638A5"/>
    <w:rsid w:val="00B646F3"/>
    <w:rsid w:val="00B656D3"/>
    <w:rsid w:val="00B67D51"/>
    <w:rsid w:val="00B72A7E"/>
    <w:rsid w:val="00B739B2"/>
    <w:rsid w:val="00B7636F"/>
    <w:rsid w:val="00B801BB"/>
    <w:rsid w:val="00B81B48"/>
    <w:rsid w:val="00B83AAD"/>
    <w:rsid w:val="00B963E2"/>
    <w:rsid w:val="00BA1A74"/>
    <w:rsid w:val="00BA3A2E"/>
    <w:rsid w:val="00BB4292"/>
    <w:rsid w:val="00BB5A4C"/>
    <w:rsid w:val="00BB64A8"/>
    <w:rsid w:val="00BC23BE"/>
    <w:rsid w:val="00BC4B14"/>
    <w:rsid w:val="00BC735A"/>
    <w:rsid w:val="00BC7E98"/>
    <w:rsid w:val="00BD0B69"/>
    <w:rsid w:val="00BD6990"/>
    <w:rsid w:val="00BD753D"/>
    <w:rsid w:val="00BE4821"/>
    <w:rsid w:val="00BE688C"/>
    <w:rsid w:val="00BF3DEB"/>
    <w:rsid w:val="00C063EF"/>
    <w:rsid w:val="00C112B3"/>
    <w:rsid w:val="00C14E13"/>
    <w:rsid w:val="00C20DA0"/>
    <w:rsid w:val="00C25890"/>
    <w:rsid w:val="00C27DBB"/>
    <w:rsid w:val="00C406E8"/>
    <w:rsid w:val="00C41763"/>
    <w:rsid w:val="00C55186"/>
    <w:rsid w:val="00C552AB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36EC"/>
    <w:rsid w:val="00C8421C"/>
    <w:rsid w:val="00C86AFB"/>
    <w:rsid w:val="00C9472B"/>
    <w:rsid w:val="00CB1190"/>
    <w:rsid w:val="00CB6F5A"/>
    <w:rsid w:val="00CB7FDC"/>
    <w:rsid w:val="00CC018D"/>
    <w:rsid w:val="00CC1F36"/>
    <w:rsid w:val="00CC3B79"/>
    <w:rsid w:val="00CC482D"/>
    <w:rsid w:val="00CC5528"/>
    <w:rsid w:val="00CC7829"/>
    <w:rsid w:val="00CD0F4D"/>
    <w:rsid w:val="00CD3277"/>
    <w:rsid w:val="00CD4C1E"/>
    <w:rsid w:val="00CD763A"/>
    <w:rsid w:val="00CE53EB"/>
    <w:rsid w:val="00CE60C3"/>
    <w:rsid w:val="00CF13B0"/>
    <w:rsid w:val="00CF4700"/>
    <w:rsid w:val="00CF5414"/>
    <w:rsid w:val="00D01CAF"/>
    <w:rsid w:val="00D01E5F"/>
    <w:rsid w:val="00D04E51"/>
    <w:rsid w:val="00D12348"/>
    <w:rsid w:val="00D14EF5"/>
    <w:rsid w:val="00D20665"/>
    <w:rsid w:val="00D27E7E"/>
    <w:rsid w:val="00D30F94"/>
    <w:rsid w:val="00D31789"/>
    <w:rsid w:val="00D346B0"/>
    <w:rsid w:val="00D355C1"/>
    <w:rsid w:val="00D35D85"/>
    <w:rsid w:val="00D4063D"/>
    <w:rsid w:val="00D43740"/>
    <w:rsid w:val="00D44718"/>
    <w:rsid w:val="00D4484C"/>
    <w:rsid w:val="00D53C1A"/>
    <w:rsid w:val="00D67416"/>
    <w:rsid w:val="00D7093F"/>
    <w:rsid w:val="00D70C1B"/>
    <w:rsid w:val="00D761EC"/>
    <w:rsid w:val="00D86D71"/>
    <w:rsid w:val="00D8733C"/>
    <w:rsid w:val="00D87CB2"/>
    <w:rsid w:val="00D930B4"/>
    <w:rsid w:val="00D96459"/>
    <w:rsid w:val="00D96AFB"/>
    <w:rsid w:val="00DA27F1"/>
    <w:rsid w:val="00DA4303"/>
    <w:rsid w:val="00DA50B9"/>
    <w:rsid w:val="00DA5B3A"/>
    <w:rsid w:val="00DA5BCC"/>
    <w:rsid w:val="00DA7CD7"/>
    <w:rsid w:val="00DB3301"/>
    <w:rsid w:val="00DB3FF9"/>
    <w:rsid w:val="00DB46A3"/>
    <w:rsid w:val="00DC64F7"/>
    <w:rsid w:val="00DD1BAE"/>
    <w:rsid w:val="00DD640B"/>
    <w:rsid w:val="00DD69FB"/>
    <w:rsid w:val="00DF08E8"/>
    <w:rsid w:val="00DF1470"/>
    <w:rsid w:val="00E00E30"/>
    <w:rsid w:val="00E01159"/>
    <w:rsid w:val="00E02326"/>
    <w:rsid w:val="00E0315F"/>
    <w:rsid w:val="00E10CF0"/>
    <w:rsid w:val="00E11384"/>
    <w:rsid w:val="00E15BAC"/>
    <w:rsid w:val="00E21D2C"/>
    <w:rsid w:val="00E22403"/>
    <w:rsid w:val="00E23408"/>
    <w:rsid w:val="00E24115"/>
    <w:rsid w:val="00E327FF"/>
    <w:rsid w:val="00E32FF0"/>
    <w:rsid w:val="00E33536"/>
    <w:rsid w:val="00E33701"/>
    <w:rsid w:val="00E454CB"/>
    <w:rsid w:val="00E45701"/>
    <w:rsid w:val="00E541CB"/>
    <w:rsid w:val="00E54A1C"/>
    <w:rsid w:val="00E575B9"/>
    <w:rsid w:val="00E57F9D"/>
    <w:rsid w:val="00E67F86"/>
    <w:rsid w:val="00E7251E"/>
    <w:rsid w:val="00E74E31"/>
    <w:rsid w:val="00E75774"/>
    <w:rsid w:val="00E76C83"/>
    <w:rsid w:val="00E841A8"/>
    <w:rsid w:val="00E91C61"/>
    <w:rsid w:val="00E9415D"/>
    <w:rsid w:val="00E95AD9"/>
    <w:rsid w:val="00EA3D8D"/>
    <w:rsid w:val="00EB09B6"/>
    <w:rsid w:val="00EB3FE3"/>
    <w:rsid w:val="00EB4D4E"/>
    <w:rsid w:val="00EB6BB6"/>
    <w:rsid w:val="00ED576C"/>
    <w:rsid w:val="00ED7EE1"/>
    <w:rsid w:val="00EE7AF2"/>
    <w:rsid w:val="00EF1CCB"/>
    <w:rsid w:val="00EF4393"/>
    <w:rsid w:val="00F00195"/>
    <w:rsid w:val="00F03B72"/>
    <w:rsid w:val="00F040B7"/>
    <w:rsid w:val="00F102B8"/>
    <w:rsid w:val="00F10783"/>
    <w:rsid w:val="00F15467"/>
    <w:rsid w:val="00F16031"/>
    <w:rsid w:val="00F248D1"/>
    <w:rsid w:val="00F27A23"/>
    <w:rsid w:val="00F33E3A"/>
    <w:rsid w:val="00F34C34"/>
    <w:rsid w:val="00F34CE5"/>
    <w:rsid w:val="00F37DBD"/>
    <w:rsid w:val="00F41578"/>
    <w:rsid w:val="00F504EE"/>
    <w:rsid w:val="00F511D1"/>
    <w:rsid w:val="00F5513C"/>
    <w:rsid w:val="00F65422"/>
    <w:rsid w:val="00F65680"/>
    <w:rsid w:val="00F65E7D"/>
    <w:rsid w:val="00F71E12"/>
    <w:rsid w:val="00F76CE3"/>
    <w:rsid w:val="00F84229"/>
    <w:rsid w:val="00F95639"/>
    <w:rsid w:val="00FA19D1"/>
    <w:rsid w:val="00FA473B"/>
    <w:rsid w:val="00FA5737"/>
    <w:rsid w:val="00FA5FE5"/>
    <w:rsid w:val="00FA6E91"/>
    <w:rsid w:val="00FB14AD"/>
    <w:rsid w:val="00FB50B4"/>
    <w:rsid w:val="00FC21C0"/>
    <w:rsid w:val="00FC273B"/>
    <w:rsid w:val="00FC787C"/>
    <w:rsid w:val="00FC7ABB"/>
    <w:rsid w:val="00FD0496"/>
    <w:rsid w:val="00FD5F55"/>
    <w:rsid w:val="00FD7393"/>
    <w:rsid w:val="00FD78EC"/>
    <w:rsid w:val="00FD7C95"/>
    <w:rsid w:val="00FE0219"/>
    <w:rsid w:val="00FE13BF"/>
    <w:rsid w:val="00FE3B06"/>
    <w:rsid w:val="00FE4B23"/>
    <w:rsid w:val="00FE6FE4"/>
    <w:rsid w:val="00FF0309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>
      <o:colormenu v:ext="edit" strokecolor="none [3213]"/>
    </o:shapedefaults>
    <o:shapelayout v:ext="edit">
      <o:idmap v:ext="edit" data="2"/>
      <o:rules v:ext="edit">
        <o:r id="V:Rule2" type="connector" idref="#_x0000_s2055">
          <o:proxy start="" idref="#_x0000_s2052" connectloc="2"/>
          <o:proxy end="" idref="#_x0000_s2053" connectloc="0"/>
        </o:r>
        <o:r id="V:Rule3" type="connector" idref="#_x0000_s2056">
          <o:proxy start="" idref="#_x0000_s2053" connectloc="7"/>
          <o:proxy end="" idref="#_x0000_s2052" connectloc="3"/>
        </o:r>
        <o:r id="V:Rule4" type="connector" idref="#_x0000_s2057">
          <o:proxy start="" idref="#_x0000_s2053" connectloc="6"/>
          <o:proxy end="" idref="#_x0000_s2054" connectloc="2"/>
        </o:r>
        <o:r id="V:Rule5" type="connector" idref="#_x0000_s2058">
          <o:proxy start="" idref="#_x0000_s2052" connectloc="6"/>
          <o:proxy end="" idref="#_x0000_s2054" connectloc="0"/>
        </o:r>
        <o:r id="V:Rule6" type="connector" idref="#_x0000_s2059">
          <o:proxy start="" idref="#_x0000_s2054" connectloc="1"/>
          <o:proxy end="" idref="#_x0000_s2052" connectloc="5"/>
        </o:r>
        <o:r id="V:Rule7" type="connector" idref="#_x0000_s2065">
          <o:proxy start="" idref="#_x0000_s2062" connectloc="2"/>
          <o:proxy end="" idref="#_x0000_s2063" connectloc="0"/>
        </o:r>
        <o:r id="V:Rule8" type="connector" idref="#_x0000_s2066">
          <o:proxy start="" idref="#_x0000_s2063" connectloc="7"/>
          <o:proxy end="" idref="#_x0000_s2062" connectloc="3"/>
        </o:r>
        <o:r id="V:Rule9" type="connector" idref="#_x0000_s2067">
          <o:proxy start="" idref="#_x0000_s2063" connectloc="6"/>
          <o:proxy end="" idref="#_x0000_s2064" connectloc="2"/>
        </o:r>
        <o:r id="V:Rule12" type="connector" idref="#_x0000_s2071">
          <o:proxy start="" idref="#_x0000_s2064" connectloc="0"/>
          <o:proxy end="" idref="#_x0000_s2070" connectloc="4"/>
        </o:r>
        <o:r id="V:Rule13" type="connector" idref="#_x0000_s2072">
          <o:proxy start="" idref="#_x0000_s2070" connectloc="2"/>
          <o:proxy end="" idref="#_x0000_s2062" connectloc="6"/>
        </o:r>
        <o:r id="V:Rule14" type="connector" idref="#_x0000_s2073">
          <o:proxy start="" idref="#_x0000_s2064" connectloc="1"/>
          <o:proxy end="" idref="#_x0000_s2062" connectloc="5"/>
        </o:r>
        <o:r id="V:Rule15" type="connector" idref="#_x0000_s2079">
          <o:proxy start="" idref="#_x0000_s2076" connectloc="2"/>
          <o:proxy end="" idref="#_x0000_s2077" connectloc="0"/>
        </o:r>
        <o:r id="V:Rule17" type="connector" idref="#_x0000_s2081">
          <o:proxy start="" idref="#_x0000_s2077" connectloc="6"/>
          <o:proxy end="" idref="#_x0000_s2078" connectloc="2"/>
        </o:r>
        <o:r id="V:Rule19" type="connector" idref="#_x0000_s2084">
          <o:proxy start="" idref="#_x0000_s2082" connectloc="6"/>
          <o:proxy end="" idref="#_x0000_s2087" connectloc="2"/>
        </o:r>
        <o:r id="V:Rule20" type="connector" idref="#_x0000_s2085">
          <o:proxy start="" idref="#_x0000_s2078" connectloc="0"/>
          <o:proxy end="" idref="#_x0000_s2076" connectloc="6"/>
        </o:r>
        <o:r id="V:Rule21" type="connector" idref="#_x0000_s2086">
          <o:proxy start="" idref="#_x0000_s2077" connectloc="7"/>
          <o:proxy end="" idref="#_x0000_s2076" connectloc="3"/>
        </o:r>
        <o:r id="V:Rule22" type="connector" idref="#_x0000_s2088">
          <o:proxy start="" idref="#_x0000_s2087" connectloc="3"/>
          <o:proxy end="" idref="#_x0000_s2076" connectloc="1"/>
        </o:r>
        <o:r id="V:Rule23" type="connector" idref="#_x0000_s2089">
          <o:proxy start="" idref="#_x0000_s2076" connectloc="7"/>
          <o:proxy end="" idref="#_x0000_s2087" connectloc="5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5F89"/>
    <w:pPr>
      <w:ind w:firstLine="0"/>
    </w:pPr>
  </w:style>
  <w:style w:type="paragraph" w:styleId="1">
    <w:name w:val="heading 1"/>
    <w:basedOn w:val="a"/>
    <w:next w:val="a"/>
    <w:link w:val="1Char"/>
    <w:uiPriority w:val="9"/>
    <w:qFormat/>
    <w:rsid w:val="00B3513D"/>
    <w:pPr>
      <w:numPr>
        <w:numId w:val="1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513D"/>
    <w:pPr>
      <w:numPr>
        <w:ilvl w:val="1"/>
        <w:numId w:val="1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513D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513D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513D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513D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513D"/>
    <w:pPr>
      <w:numPr>
        <w:ilvl w:val="6"/>
        <w:numId w:val="1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513D"/>
    <w:pPr>
      <w:numPr>
        <w:ilvl w:val="7"/>
        <w:numId w:val="1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755F89"/>
    <w:pPr>
      <w:numPr>
        <w:numId w:val="8"/>
      </w:numPr>
      <w:jc w:val="center"/>
      <w:outlineLvl w:val="8"/>
    </w:pPr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0">
    <w:name w:val="toc 1"/>
    <w:basedOn w:val="a"/>
    <w:next w:val="a"/>
    <w:autoRedefine/>
    <w:uiPriority w:val="39"/>
    <w:rsid w:val="00DA5BCC"/>
    <w:pPr>
      <w:spacing w:before="120"/>
    </w:pPr>
    <w:rPr>
      <w:rFonts w:asciiTheme="majorHAnsi" w:hAnsiTheme="majorHAnsi"/>
      <w:b/>
      <w:color w:val="548DD4"/>
      <w:sz w:val="24"/>
    </w:rPr>
  </w:style>
  <w:style w:type="paragraph" w:styleId="20">
    <w:name w:val="toc 2"/>
    <w:basedOn w:val="a"/>
    <w:next w:val="a"/>
    <w:autoRedefine/>
    <w:uiPriority w:val="39"/>
    <w:rsid w:val="00DA5BCC"/>
  </w:style>
  <w:style w:type="paragraph" w:styleId="30">
    <w:name w:val="toc 3"/>
    <w:basedOn w:val="a"/>
    <w:next w:val="a"/>
    <w:autoRedefine/>
    <w:uiPriority w:val="39"/>
    <w:rsid w:val="00DA5BCC"/>
    <w:pPr>
      <w:ind w:left="210"/>
    </w:pPr>
    <w:rPr>
      <w:i/>
    </w:rPr>
  </w:style>
  <w:style w:type="character" w:styleId="aa">
    <w:name w:val="Hyperlink"/>
    <w:basedOn w:val="a0"/>
    <w:uiPriority w:val="99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8B6C4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8B6C46"/>
    <w:rPr>
      <w:rFonts w:ascii="宋体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B3513D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3513D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3513D"/>
    <w:pPr>
      <w:outlineLvl w:val="9"/>
    </w:pPr>
  </w:style>
  <w:style w:type="paragraph" w:styleId="40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</w:pPr>
    <w:rPr>
      <w:sz w:val="20"/>
      <w:szCs w:val="20"/>
    </w:rPr>
  </w:style>
  <w:style w:type="paragraph" w:styleId="50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</w:pPr>
    <w:rPr>
      <w:sz w:val="20"/>
      <w:szCs w:val="20"/>
    </w:rPr>
  </w:style>
  <w:style w:type="paragraph" w:styleId="60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</w:pPr>
    <w:rPr>
      <w:sz w:val="20"/>
      <w:szCs w:val="20"/>
    </w:rPr>
  </w:style>
  <w:style w:type="paragraph" w:styleId="70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</w:pPr>
    <w:rPr>
      <w:sz w:val="20"/>
      <w:szCs w:val="20"/>
    </w:rPr>
  </w:style>
  <w:style w:type="paragraph" w:styleId="80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</w:pPr>
    <w:rPr>
      <w:sz w:val="20"/>
      <w:szCs w:val="20"/>
    </w:rPr>
  </w:style>
  <w:style w:type="paragraph" w:styleId="90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</w:pPr>
    <w:rPr>
      <w:sz w:val="20"/>
      <w:szCs w:val="20"/>
    </w:rPr>
  </w:style>
  <w:style w:type="character" w:styleId="ad">
    <w:name w:val="Emphasis"/>
    <w:uiPriority w:val="20"/>
    <w:qFormat/>
    <w:rsid w:val="00B3513D"/>
    <w:rPr>
      <w:b/>
      <w:bCs/>
      <w:i/>
      <w:iCs/>
      <w:color w:val="5A5A5A" w:themeColor="text1" w:themeTint="A5"/>
    </w:rPr>
  </w:style>
  <w:style w:type="table" w:styleId="ae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3513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513D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3513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3513D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3513D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3513D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755F89"/>
    <w:rPr>
      <w:rFonts w:asciiTheme="majorHAnsi" w:eastAsiaTheme="majorEastAsia" w:hAnsiTheme="majorHAnsi" w:cstheme="majorBidi"/>
      <w:b/>
      <w:iCs/>
      <w:sz w:val="20"/>
      <w:szCs w:val="20"/>
      <w:lang w:eastAsia="zh-CN"/>
    </w:rPr>
  </w:style>
  <w:style w:type="paragraph" w:styleId="af">
    <w:name w:val="caption"/>
    <w:basedOn w:val="a"/>
    <w:next w:val="a"/>
    <w:uiPriority w:val="35"/>
    <w:semiHidden/>
    <w:unhideWhenUsed/>
    <w:qFormat/>
    <w:rsid w:val="00B3513D"/>
    <w:rPr>
      <w:b/>
      <w:bCs/>
      <w:sz w:val="18"/>
      <w:szCs w:val="18"/>
    </w:rPr>
  </w:style>
  <w:style w:type="paragraph" w:styleId="af0">
    <w:name w:val="Title"/>
    <w:basedOn w:val="a"/>
    <w:next w:val="a"/>
    <w:link w:val="Char2"/>
    <w:uiPriority w:val="10"/>
    <w:qFormat/>
    <w:rsid w:val="00B3513D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f0"/>
    <w:uiPriority w:val="10"/>
    <w:rsid w:val="00B3513D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f1">
    <w:name w:val="Subtitle"/>
    <w:basedOn w:val="a"/>
    <w:next w:val="a"/>
    <w:link w:val="Char3"/>
    <w:uiPriority w:val="11"/>
    <w:qFormat/>
    <w:rsid w:val="00B3513D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f1"/>
    <w:uiPriority w:val="11"/>
    <w:rsid w:val="00B3513D"/>
    <w:rPr>
      <w:rFonts w:asciiTheme="minorHAnsi"/>
      <w:i/>
      <w:iCs/>
      <w:sz w:val="24"/>
      <w:szCs w:val="24"/>
    </w:rPr>
  </w:style>
  <w:style w:type="character" w:styleId="af2">
    <w:name w:val="Strong"/>
    <w:basedOn w:val="a0"/>
    <w:uiPriority w:val="22"/>
    <w:qFormat/>
    <w:rsid w:val="00B3513D"/>
    <w:rPr>
      <w:b/>
      <w:bCs/>
      <w:spacing w:val="0"/>
    </w:rPr>
  </w:style>
  <w:style w:type="paragraph" w:styleId="af3">
    <w:name w:val="No Spacing"/>
    <w:basedOn w:val="a"/>
    <w:link w:val="Char4"/>
    <w:uiPriority w:val="1"/>
    <w:qFormat/>
    <w:rsid w:val="00B3513D"/>
  </w:style>
  <w:style w:type="character" w:customStyle="1" w:styleId="Char4">
    <w:name w:val="无间隔 Char"/>
    <w:basedOn w:val="a0"/>
    <w:link w:val="af3"/>
    <w:uiPriority w:val="1"/>
    <w:rsid w:val="00B3513D"/>
  </w:style>
  <w:style w:type="paragraph" w:styleId="af4">
    <w:name w:val="Quote"/>
    <w:basedOn w:val="a"/>
    <w:next w:val="a"/>
    <w:link w:val="Char5"/>
    <w:uiPriority w:val="29"/>
    <w:qFormat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f4"/>
    <w:uiPriority w:val="29"/>
    <w:rsid w:val="00B3513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5">
    <w:name w:val="Intense Quote"/>
    <w:basedOn w:val="a"/>
    <w:next w:val="a"/>
    <w:link w:val="Char6"/>
    <w:uiPriority w:val="30"/>
    <w:qFormat/>
    <w:rsid w:val="00B3513D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5"/>
    <w:uiPriority w:val="30"/>
    <w:rsid w:val="00B3513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6">
    <w:name w:val="Subtle Emphasis"/>
    <w:uiPriority w:val="19"/>
    <w:qFormat/>
    <w:rsid w:val="00B3513D"/>
    <w:rPr>
      <w:i/>
      <w:iCs/>
      <w:color w:val="5A5A5A" w:themeColor="text1" w:themeTint="A5"/>
    </w:rPr>
  </w:style>
  <w:style w:type="character" w:styleId="af7">
    <w:name w:val="Intense Emphasis"/>
    <w:uiPriority w:val="21"/>
    <w:qFormat/>
    <w:rsid w:val="00B3513D"/>
    <w:rPr>
      <w:b/>
      <w:bCs/>
      <w:i/>
      <w:iCs/>
      <w:color w:val="4F81BD" w:themeColor="accent1"/>
      <w:sz w:val="22"/>
      <w:szCs w:val="22"/>
    </w:rPr>
  </w:style>
  <w:style w:type="character" w:styleId="af8">
    <w:name w:val="Subtle Reference"/>
    <w:uiPriority w:val="31"/>
    <w:qFormat/>
    <w:rsid w:val="00B3513D"/>
    <w:rPr>
      <w:color w:val="auto"/>
      <w:u w:val="single" w:color="9BBB59" w:themeColor="accent3"/>
    </w:rPr>
  </w:style>
  <w:style w:type="character" w:styleId="af9">
    <w:name w:val="Intense Reference"/>
    <w:basedOn w:val="a0"/>
    <w:uiPriority w:val="32"/>
    <w:qFormat/>
    <w:rsid w:val="00B3513D"/>
    <w:rPr>
      <w:b/>
      <w:bCs/>
      <w:color w:val="76923C" w:themeColor="accent3" w:themeShade="BF"/>
      <w:u w:val="single" w:color="9BBB59" w:themeColor="accent3"/>
    </w:rPr>
  </w:style>
  <w:style w:type="character" w:styleId="afa">
    <w:name w:val="Book Title"/>
    <w:basedOn w:val="a0"/>
    <w:uiPriority w:val="33"/>
    <w:qFormat/>
    <w:rsid w:val="00B3513D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359E3-E4C8-44BA-933B-C2A1BA79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14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6502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iamsujie</dc:creator>
  <cp:lastModifiedBy>c</cp:lastModifiedBy>
  <cp:revision>116</cp:revision>
  <dcterms:created xsi:type="dcterms:W3CDTF">2013-04-08T01:22:00Z</dcterms:created>
  <dcterms:modified xsi:type="dcterms:W3CDTF">2013-08-10T03:58:00Z</dcterms:modified>
</cp:coreProperties>
</file>